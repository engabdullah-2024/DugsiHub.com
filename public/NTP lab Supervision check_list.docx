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7B6B6" w14:textId="20FF529B" w:rsidR="00A408B2" w:rsidRDefault="003B5001">
      <w:pPr>
        <w:rPr>
          <w:b/>
          <w:sz w:val="40"/>
          <w:szCs w:val="40"/>
        </w:rPr>
      </w:pPr>
      <w:r>
        <w:t xml:space="preserve">                                             </w:t>
      </w:r>
      <w:r w:rsidR="00BE6D0C">
        <w:t xml:space="preserve"> </w:t>
      </w:r>
      <w:r w:rsidR="00BE6D0C" w:rsidRPr="00BE6D0C">
        <w:rPr>
          <w:b/>
          <w:sz w:val="40"/>
          <w:szCs w:val="40"/>
        </w:rPr>
        <w:t>Lab su</w:t>
      </w:r>
      <w:r>
        <w:rPr>
          <w:b/>
          <w:sz w:val="40"/>
          <w:szCs w:val="40"/>
        </w:rPr>
        <w:t>pervision check list</w:t>
      </w:r>
    </w:p>
    <w:p w14:paraId="03D95736" w14:textId="77777777" w:rsidR="00F629FC" w:rsidRDefault="00F629FC" w:rsidP="00F629FC">
      <w:pPr>
        <w:pStyle w:val="Heading2"/>
      </w:pPr>
      <w:r>
        <w:t xml:space="preserve">                </w:t>
      </w:r>
      <w:bookmarkStart w:id="0" w:name="_Toc95291825"/>
      <w:bookmarkStart w:id="1" w:name="_Toc95291826"/>
      <w:r>
        <w:t>1.BASIC FACILITIES</w:t>
      </w:r>
      <w:bookmarkEnd w:id="0"/>
      <w:bookmarkEnd w:id="1"/>
      <w:r>
        <w:t xml:space="preserve"> </w:t>
      </w:r>
    </w:p>
    <w:tbl>
      <w:tblPr>
        <w:tblW w:w="5869" w:type="pct"/>
        <w:tblInd w:w="-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2"/>
        <w:gridCol w:w="160"/>
        <w:gridCol w:w="375"/>
        <w:gridCol w:w="195"/>
        <w:gridCol w:w="761"/>
        <w:gridCol w:w="5423"/>
        <w:gridCol w:w="573"/>
        <w:gridCol w:w="61"/>
        <w:gridCol w:w="945"/>
        <w:gridCol w:w="217"/>
        <w:gridCol w:w="11"/>
        <w:gridCol w:w="46"/>
        <w:gridCol w:w="1808"/>
        <w:gridCol w:w="191"/>
      </w:tblGrid>
      <w:tr w:rsidR="00F629FC" w14:paraId="1721302A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43F36618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No</w:t>
            </w:r>
          </w:p>
        </w:tc>
        <w:tc>
          <w:tcPr>
            <w:tcW w:w="2908" w:type="pct"/>
            <w:gridSpan w:val="3"/>
          </w:tcPr>
          <w:p w14:paraId="6BA07863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Questions</w:t>
            </w:r>
          </w:p>
        </w:tc>
        <w:tc>
          <w:tcPr>
            <w:tcW w:w="720" w:type="pct"/>
            <w:gridSpan w:val="3"/>
          </w:tcPr>
          <w:p w14:paraId="06376DB9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Yes/No</w:t>
            </w:r>
          </w:p>
        </w:tc>
        <w:tc>
          <w:tcPr>
            <w:tcW w:w="949" w:type="pct"/>
            <w:gridSpan w:val="4"/>
          </w:tcPr>
          <w:p w14:paraId="1778FA26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Comment </w:t>
            </w:r>
          </w:p>
        </w:tc>
      </w:tr>
      <w:tr w:rsidR="00F629FC" w14:paraId="5D4EFFC0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6F41831D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2908" w:type="pct"/>
            <w:gridSpan w:val="3"/>
          </w:tcPr>
          <w:p w14:paraId="3F4FD0CB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laboratory space adequate?</w:t>
            </w:r>
          </w:p>
          <w:p w14:paraId="7409CCE4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(Minimum 5mx4m)</w:t>
            </w:r>
          </w:p>
        </w:tc>
        <w:tc>
          <w:tcPr>
            <w:tcW w:w="720" w:type="pct"/>
            <w:gridSpan w:val="3"/>
          </w:tcPr>
          <w:p w14:paraId="37063C2B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053F027C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0BAAE765" w14:textId="77777777" w:rsidTr="00956113">
        <w:trPr>
          <w:gridAfter w:val="1"/>
          <w:wAfter w:w="81" w:type="pct"/>
          <w:trHeight w:val="381"/>
        </w:trPr>
        <w:tc>
          <w:tcPr>
            <w:tcW w:w="336" w:type="pct"/>
            <w:gridSpan w:val="3"/>
          </w:tcPr>
          <w:p w14:paraId="3AB64523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2908" w:type="pct"/>
            <w:gridSpan w:val="3"/>
          </w:tcPr>
          <w:p w14:paraId="7D87282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laboratory tidy (table clean, lab swept)</w:t>
            </w:r>
          </w:p>
        </w:tc>
        <w:tc>
          <w:tcPr>
            <w:tcW w:w="720" w:type="pct"/>
            <w:gridSpan w:val="3"/>
          </w:tcPr>
          <w:p w14:paraId="451B60B7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465A2785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6D236EE6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367BCB82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2908" w:type="pct"/>
            <w:gridSpan w:val="3"/>
          </w:tcPr>
          <w:p w14:paraId="463B0E72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Is there a waste paper bucket? </w:t>
            </w:r>
          </w:p>
          <w:p w14:paraId="62A60B8C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20" w:type="pct"/>
            <w:gridSpan w:val="3"/>
          </w:tcPr>
          <w:p w14:paraId="1715D56D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3BA968BA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41496144" w14:textId="77777777" w:rsidTr="00956113">
        <w:trPr>
          <w:gridAfter w:val="1"/>
          <w:wAfter w:w="81" w:type="pct"/>
          <w:trHeight w:val="423"/>
        </w:trPr>
        <w:tc>
          <w:tcPr>
            <w:tcW w:w="336" w:type="pct"/>
            <w:gridSpan w:val="3"/>
            <w:tcBorders>
              <w:bottom w:val="single" w:sz="4" w:space="0" w:color="auto"/>
            </w:tcBorders>
          </w:tcPr>
          <w:p w14:paraId="03626AC4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2908" w:type="pct"/>
            <w:gridSpan w:val="3"/>
            <w:tcBorders>
              <w:bottom w:val="single" w:sz="4" w:space="0" w:color="auto"/>
            </w:tcBorders>
          </w:tcPr>
          <w:p w14:paraId="71A68265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Is the furniture adequate? (Tables, stools, tables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</w:rPr>
              <w:t>etc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</w:rPr>
              <w:t>)</w:t>
            </w:r>
          </w:p>
        </w:tc>
        <w:tc>
          <w:tcPr>
            <w:tcW w:w="720" w:type="pct"/>
            <w:gridSpan w:val="3"/>
            <w:tcBorders>
              <w:bottom w:val="single" w:sz="4" w:space="0" w:color="auto"/>
            </w:tcBorders>
          </w:tcPr>
          <w:p w14:paraId="1BE54871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  <w:tcBorders>
              <w:bottom w:val="single" w:sz="4" w:space="0" w:color="auto"/>
            </w:tcBorders>
          </w:tcPr>
          <w:p w14:paraId="4618D252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755D8F7D" w14:textId="77777777" w:rsidTr="00956113">
        <w:trPr>
          <w:gridAfter w:val="1"/>
          <w:wAfter w:w="81" w:type="pct"/>
          <w:trHeight w:val="330"/>
        </w:trPr>
        <w:tc>
          <w:tcPr>
            <w:tcW w:w="336" w:type="pct"/>
            <w:gridSpan w:val="3"/>
            <w:tcBorders>
              <w:top w:val="single" w:sz="4" w:space="0" w:color="auto"/>
            </w:tcBorders>
          </w:tcPr>
          <w:p w14:paraId="3725408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5</w:t>
            </w:r>
          </w:p>
        </w:tc>
        <w:tc>
          <w:tcPr>
            <w:tcW w:w="2908" w:type="pct"/>
            <w:gridSpan w:val="3"/>
            <w:tcBorders>
              <w:top w:val="single" w:sz="4" w:space="0" w:color="auto"/>
            </w:tcBorders>
          </w:tcPr>
          <w:p w14:paraId="2B283D53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general set up of the laboratory meet standard laboratory setting (</w:t>
            </w:r>
            <w:r>
              <w:rPr>
                <w:rFonts w:ascii="Calibri" w:eastAsia="Calibri" w:hAnsi="Calibri" w:cs="Times New Roman"/>
                <w:b/>
                <w:bCs/>
                <w:i/>
                <w:iCs/>
              </w:rPr>
              <w:t>storage space, shelves on the wall 0.6m above the bench, working bench with lockable cupboard underneath, benches 0.9m high and 0.5m wide, stools 0.6m high with white Formica tops)?</w:t>
            </w:r>
          </w:p>
        </w:tc>
        <w:tc>
          <w:tcPr>
            <w:tcW w:w="720" w:type="pct"/>
            <w:gridSpan w:val="3"/>
            <w:tcBorders>
              <w:top w:val="single" w:sz="4" w:space="0" w:color="auto"/>
            </w:tcBorders>
          </w:tcPr>
          <w:p w14:paraId="41C5764A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</w:tcBorders>
          </w:tcPr>
          <w:p w14:paraId="4F57C641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5083E545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2156B37C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</w:t>
            </w:r>
          </w:p>
        </w:tc>
        <w:tc>
          <w:tcPr>
            <w:tcW w:w="2908" w:type="pct"/>
            <w:gridSpan w:val="3"/>
          </w:tcPr>
          <w:p w14:paraId="1630664E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adequate ventilation? (Open windows, safety cabinet)</w:t>
            </w:r>
          </w:p>
          <w:p w14:paraId="59D17209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20" w:type="pct"/>
            <w:gridSpan w:val="3"/>
          </w:tcPr>
          <w:p w14:paraId="5310A9D8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4150B6DC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1B77F386" w14:textId="77777777" w:rsidTr="00956113">
        <w:trPr>
          <w:gridAfter w:val="1"/>
          <w:wAfter w:w="81" w:type="pct"/>
          <w:trHeight w:val="417"/>
        </w:trPr>
        <w:tc>
          <w:tcPr>
            <w:tcW w:w="336" w:type="pct"/>
            <w:gridSpan w:val="3"/>
          </w:tcPr>
          <w:p w14:paraId="6EFF6F9D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7</w:t>
            </w:r>
          </w:p>
        </w:tc>
        <w:tc>
          <w:tcPr>
            <w:tcW w:w="2908" w:type="pct"/>
            <w:gridSpan w:val="3"/>
          </w:tcPr>
          <w:p w14:paraId="5869DB49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adequate supply of running water?</w:t>
            </w:r>
          </w:p>
        </w:tc>
        <w:tc>
          <w:tcPr>
            <w:tcW w:w="720" w:type="pct"/>
            <w:gridSpan w:val="3"/>
          </w:tcPr>
          <w:p w14:paraId="700E6618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736F9A1B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41BA9240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63C61CF1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8</w:t>
            </w:r>
          </w:p>
        </w:tc>
        <w:tc>
          <w:tcPr>
            <w:tcW w:w="2908" w:type="pct"/>
            <w:gridSpan w:val="3"/>
          </w:tcPr>
          <w:p w14:paraId="42512B68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good power supply or is the laboratory exposed to enough sunlight? (Making use of mirror possible)</w:t>
            </w:r>
          </w:p>
        </w:tc>
        <w:tc>
          <w:tcPr>
            <w:tcW w:w="720" w:type="pct"/>
            <w:gridSpan w:val="3"/>
          </w:tcPr>
          <w:p w14:paraId="3EFB172A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41B46CB1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318672AF" w14:textId="77777777" w:rsidTr="00956113">
        <w:trPr>
          <w:gridAfter w:val="1"/>
          <w:wAfter w:w="81" w:type="pct"/>
          <w:trHeight w:val="426"/>
        </w:trPr>
        <w:tc>
          <w:tcPr>
            <w:tcW w:w="336" w:type="pct"/>
            <w:gridSpan w:val="3"/>
          </w:tcPr>
          <w:p w14:paraId="2D8973D3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9</w:t>
            </w:r>
          </w:p>
        </w:tc>
        <w:tc>
          <w:tcPr>
            <w:tcW w:w="2908" w:type="pct"/>
            <w:gridSpan w:val="3"/>
          </w:tcPr>
          <w:p w14:paraId="0D2D1F93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a waste water outlet (sink/bucket) available?</w:t>
            </w:r>
          </w:p>
        </w:tc>
        <w:tc>
          <w:tcPr>
            <w:tcW w:w="720" w:type="pct"/>
            <w:gridSpan w:val="3"/>
          </w:tcPr>
          <w:p w14:paraId="17210D8A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6A113761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2F4C7CAA" w14:textId="77777777" w:rsidTr="00956113">
        <w:trPr>
          <w:gridAfter w:val="1"/>
          <w:wAfter w:w="81" w:type="pct"/>
          <w:trHeight w:val="336"/>
        </w:trPr>
        <w:tc>
          <w:tcPr>
            <w:tcW w:w="336" w:type="pct"/>
            <w:gridSpan w:val="3"/>
          </w:tcPr>
          <w:p w14:paraId="0DEA736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10</w:t>
            </w:r>
          </w:p>
        </w:tc>
        <w:tc>
          <w:tcPr>
            <w:tcW w:w="2908" w:type="pct"/>
            <w:gridSpan w:val="3"/>
          </w:tcPr>
          <w:p w14:paraId="7658EE82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a proper waste disposal facility? (Burning facility or incinerator)</w:t>
            </w:r>
          </w:p>
        </w:tc>
        <w:tc>
          <w:tcPr>
            <w:tcW w:w="720" w:type="pct"/>
            <w:gridSpan w:val="3"/>
          </w:tcPr>
          <w:p w14:paraId="4CC2D9C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6A288393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772A39E1" w14:textId="77777777" w:rsidTr="00956113">
        <w:trPr>
          <w:gridAfter w:val="1"/>
          <w:wAfter w:w="81" w:type="pct"/>
          <w:trHeight w:val="410"/>
        </w:trPr>
        <w:tc>
          <w:tcPr>
            <w:tcW w:w="336" w:type="pct"/>
            <w:gridSpan w:val="3"/>
            <w:tcBorders>
              <w:bottom w:val="single" w:sz="4" w:space="0" w:color="auto"/>
            </w:tcBorders>
          </w:tcPr>
          <w:p w14:paraId="24574C91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11</w:t>
            </w:r>
          </w:p>
        </w:tc>
        <w:tc>
          <w:tcPr>
            <w:tcW w:w="2908" w:type="pct"/>
            <w:gridSpan w:val="3"/>
            <w:tcBorders>
              <w:bottom w:val="single" w:sz="4" w:space="0" w:color="auto"/>
            </w:tcBorders>
          </w:tcPr>
          <w:p w14:paraId="4421231A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bench made of material that can easily be cleaned?</w:t>
            </w:r>
          </w:p>
        </w:tc>
        <w:tc>
          <w:tcPr>
            <w:tcW w:w="720" w:type="pct"/>
            <w:gridSpan w:val="3"/>
            <w:tcBorders>
              <w:bottom w:val="single" w:sz="4" w:space="0" w:color="auto"/>
            </w:tcBorders>
          </w:tcPr>
          <w:p w14:paraId="464C80C6" w14:textId="77777777" w:rsidR="00F629FC" w:rsidRDefault="00F629FC" w:rsidP="00956113">
            <w:pPr>
              <w:pStyle w:val="TOC1"/>
              <w:rPr>
                <w:b w:val="0"/>
                <w:bCs/>
              </w:rPr>
            </w:pPr>
          </w:p>
        </w:tc>
        <w:tc>
          <w:tcPr>
            <w:tcW w:w="949" w:type="pct"/>
            <w:gridSpan w:val="4"/>
            <w:tcBorders>
              <w:bottom w:val="single" w:sz="4" w:space="0" w:color="auto"/>
            </w:tcBorders>
          </w:tcPr>
          <w:p w14:paraId="7FF50E15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22B62134" w14:textId="77777777" w:rsidTr="00956113">
        <w:trPr>
          <w:gridAfter w:val="1"/>
          <w:wAfter w:w="81" w:type="pct"/>
          <w:trHeight w:val="458"/>
        </w:trPr>
        <w:tc>
          <w:tcPr>
            <w:tcW w:w="33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FB6F7D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12</w:t>
            </w:r>
          </w:p>
        </w:tc>
        <w:tc>
          <w:tcPr>
            <w:tcW w:w="29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DF0E6E7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a separate area for TB work?</w:t>
            </w:r>
          </w:p>
        </w:tc>
        <w:tc>
          <w:tcPr>
            <w:tcW w:w="72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D6F341" w14:textId="77777777" w:rsidR="00F629FC" w:rsidRDefault="00F629FC" w:rsidP="00956113">
            <w:pPr>
              <w:pStyle w:val="TOC1"/>
              <w:rPr>
                <w:b w:val="0"/>
                <w:bCs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A3EB518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5E3AAC50" w14:textId="77777777" w:rsidTr="00956113">
        <w:trPr>
          <w:gridAfter w:val="1"/>
          <w:wAfter w:w="81" w:type="pct"/>
          <w:trHeight w:val="359"/>
        </w:trPr>
        <w:tc>
          <w:tcPr>
            <w:tcW w:w="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864E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13</w:t>
            </w:r>
          </w:p>
        </w:tc>
        <w:tc>
          <w:tcPr>
            <w:tcW w:w="29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43F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Is there a separate table for specimen reception? </w:t>
            </w:r>
          </w:p>
        </w:tc>
        <w:tc>
          <w:tcPr>
            <w:tcW w:w="7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33B7" w14:textId="77777777" w:rsidR="00F629FC" w:rsidRDefault="00F629FC" w:rsidP="00956113">
            <w:pPr>
              <w:pStyle w:val="TOC1"/>
              <w:rPr>
                <w:b w:val="0"/>
                <w:bCs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D20B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5E12FF0F" w14:textId="77777777" w:rsidTr="00956113">
        <w:trPr>
          <w:gridAfter w:val="1"/>
          <w:wAfter w:w="81" w:type="pct"/>
          <w:trHeight w:val="359"/>
        </w:trPr>
        <w:tc>
          <w:tcPr>
            <w:tcW w:w="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5B5F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14</w:t>
            </w:r>
          </w:p>
        </w:tc>
        <w:tc>
          <w:tcPr>
            <w:tcW w:w="29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0AFA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a tray for specimen reception?</w:t>
            </w:r>
          </w:p>
        </w:tc>
        <w:tc>
          <w:tcPr>
            <w:tcW w:w="7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ECE3" w14:textId="77777777" w:rsidR="00F629FC" w:rsidRDefault="00F629FC" w:rsidP="00956113">
            <w:pPr>
              <w:pStyle w:val="TOC1"/>
              <w:rPr>
                <w:b w:val="0"/>
                <w:bCs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906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0BE4B791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FC129" w14:textId="77777777" w:rsidR="00F629FC" w:rsidRDefault="00F629FC" w:rsidP="00956113"/>
          <w:p w14:paraId="52320C26" w14:textId="77777777" w:rsidR="00F629FC" w:rsidRDefault="00F629FC" w:rsidP="00956113">
            <w:pPr>
              <w:rPr>
                <w:rFonts w:ascii="Calibri" w:eastAsia="Calibri" w:hAnsi="Calibri" w:cs="Times New Roman"/>
              </w:rPr>
            </w:pPr>
          </w:p>
          <w:p w14:paraId="6508E7DE" w14:textId="77777777" w:rsidR="00F629FC" w:rsidRDefault="00F629FC" w:rsidP="0095611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4163A" w14:textId="77777777" w:rsidR="00F629FC" w:rsidRDefault="00F629FC" w:rsidP="00956113">
            <w:pPr>
              <w:pStyle w:val="Heading2"/>
            </w:pPr>
            <w:bookmarkStart w:id="2" w:name="_Toc95291827"/>
          </w:p>
          <w:p w14:paraId="14C57C19" w14:textId="77777777" w:rsidR="00F629FC" w:rsidRDefault="00F629FC" w:rsidP="00956113"/>
          <w:p w14:paraId="77369A6E" w14:textId="77777777" w:rsidR="00F629FC" w:rsidRPr="00D34B90" w:rsidRDefault="00F629FC" w:rsidP="0095611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2. REGISTRATION AND TRANSMISSION OF DATA</w:t>
            </w:r>
            <w:bookmarkEnd w:id="2"/>
          </w:p>
        </w:tc>
        <w:tc>
          <w:tcPr>
            <w:tcW w:w="72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F5584" w14:textId="77777777" w:rsidR="00F629FC" w:rsidRDefault="00F629FC" w:rsidP="0095611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05DA1" w14:textId="77777777" w:rsidR="00F629FC" w:rsidRDefault="00F629FC" w:rsidP="00956113">
            <w:pPr>
              <w:rPr>
                <w:rFonts w:ascii="Calibri" w:eastAsia="Calibri" w:hAnsi="Calibri" w:cs="Times New Roman"/>
              </w:rPr>
            </w:pPr>
          </w:p>
        </w:tc>
      </w:tr>
      <w:tr w:rsidR="00F629FC" w14:paraId="0FF77176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37D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29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FCFE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there correct labels (including patient number, date and sample number and health facility) on the sample containers awaiting examination?</w:t>
            </w:r>
          </w:p>
        </w:tc>
        <w:tc>
          <w:tcPr>
            <w:tcW w:w="7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7C68" w14:textId="77777777" w:rsidR="00F629FC" w:rsidRDefault="00F629FC" w:rsidP="0095611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7D58" w14:textId="77777777" w:rsidR="00F629FC" w:rsidRDefault="00F629FC" w:rsidP="00956113">
            <w:pPr>
              <w:rPr>
                <w:rFonts w:ascii="Calibri" w:eastAsia="Calibri" w:hAnsi="Calibri" w:cs="Times New Roman"/>
              </w:rPr>
            </w:pPr>
          </w:p>
        </w:tc>
      </w:tr>
      <w:tr w:rsidR="00F629FC" w14:paraId="5E4299D3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  <w:tcBorders>
              <w:top w:val="single" w:sz="4" w:space="0" w:color="auto"/>
            </w:tcBorders>
          </w:tcPr>
          <w:p w14:paraId="22C88333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2908" w:type="pct"/>
            <w:gridSpan w:val="3"/>
            <w:tcBorders>
              <w:top w:val="single" w:sz="4" w:space="0" w:color="auto"/>
            </w:tcBorders>
          </w:tcPr>
          <w:p w14:paraId="015E126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 samples accompanied by a request form?</w:t>
            </w:r>
          </w:p>
        </w:tc>
        <w:tc>
          <w:tcPr>
            <w:tcW w:w="720" w:type="pct"/>
            <w:gridSpan w:val="3"/>
            <w:tcBorders>
              <w:top w:val="single" w:sz="4" w:space="0" w:color="auto"/>
            </w:tcBorders>
          </w:tcPr>
          <w:p w14:paraId="10F38DFF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</w:tcBorders>
          </w:tcPr>
          <w:p w14:paraId="6A9B2E0D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13684F16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3C1427CB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2908" w:type="pct"/>
            <w:gridSpan w:val="3"/>
          </w:tcPr>
          <w:p w14:paraId="6C475F0D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 request forms correctly and completely filled?</w:t>
            </w:r>
          </w:p>
        </w:tc>
        <w:tc>
          <w:tcPr>
            <w:tcW w:w="720" w:type="pct"/>
            <w:gridSpan w:val="3"/>
          </w:tcPr>
          <w:p w14:paraId="09165A6E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3997E63C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57332188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23AEB6D1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2908" w:type="pct"/>
            <w:gridSpan w:val="3"/>
          </w:tcPr>
          <w:p w14:paraId="00A82FC5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Are the samples that arrived in the laboratory during the supervision entered into the register? </w:t>
            </w:r>
          </w:p>
        </w:tc>
        <w:tc>
          <w:tcPr>
            <w:tcW w:w="720" w:type="pct"/>
            <w:gridSpan w:val="3"/>
          </w:tcPr>
          <w:p w14:paraId="4F3D42C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7C36A3B4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03B6B845" w14:textId="77777777" w:rsidTr="00956113">
        <w:trPr>
          <w:gridAfter w:val="1"/>
          <w:wAfter w:w="81" w:type="pct"/>
          <w:trHeight w:val="444"/>
        </w:trPr>
        <w:tc>
          <w:tcPr>
            <w:tcW w:w="336" w:type="pct"/>
            <w:gridSpan w:val="3"/>
          </w:tcPr>
          <w:p w14:paraId="5F9A4309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5</w:t>
            </w:r>
          </w:p>
        </w:tc>
        <w:tc>
          <w:tcPr>
            <w:tcW w:w="2908" w:type="pct"/>
            <w:gridSpan w:val="3"/>
          </w:tcPr>
          <w:p w14:paraId="3C0A87F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register updated up to the time of supervision?</w:t>
            </w:r>
          </w:p>
        </w:tc>
        <w:tc>
          <w:tcPr>
            <w:tcW w:w="720" w:type="pct"/>
            <w:gridSpan w:val="3"/>
          </w:tcPr>
          <w:p w14:paraId="7B0DC997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5AFBAA07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3A6937E6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13C7EDDC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</w:t>
            </w:r>
          </w:p>
        </w:tc>
        <w:tc>
          <w:tcPr>
            <w:tcW w:w="2908" w:type="pct"/>
            <w:gridSpan w:val="3"/>
          </w:tcPr>
          <w:p w14:paraId="77FCCCA3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laboratory registration book complete (all the columns completed for each patient)?</w:t>
            </w:r>
          </w:p>
        </w:tc>
        <w:tc>
          <w:tcPr>
            <w:tcW w:w="720" w:type="pct"/>
            <w:gridSpan w:val="3"/>
          </w:tcPr>
          <w:p w14:paraId="3843808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10A58EF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4319167C" w14:textId="77777777" w:rsidTr="00956113">
        <w:trPr>
          <w:gridAfter w:val="1"/>
          <w:wAfter w:w="81" w:type="pct"/>
          <w:trHeight w:val="396"/>
        </w:trPr>
        <w:tc>
          <w:tcPr>
            <w:tcW w:w="336" w:type="pct"/>
            <w:gridSpan w:val="3"/>
            <w:tcBorders>
              <w:bottom w:val="single" w:sz="4" w:space="0" w:color="auto"/>
            </w:tcBorders>
          </w:tcPr>
          <w:p w14:paraId="71923A8F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7</w:t>
            </w:r>
          </w:p>
        </w:tc>
        <w:tc>
          <w:tcPr>
            <w:tcW w:w="2908" w:type="pct"/>
            <w:gridSpan w:val="3"/>
            <w:tcBorders>
              <w:bottom w:val="single" w:sz="4" w:space="0" w:color="auto"/>
            </w:tcBorders>
          </w:tcPr>
          <w:p w14:paraId="11DD6F25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lab register tally with the patient register?</w:t>
            </w:r>
          </w:p>
        </w:tc>
        <w:tc>
          <w:tcPr>
            <w:tcW w:w="720" w:type="pct"/>
            <w:gridSpan w:val="3"/>
            <w:tcBorders>
              <w:bottom w:val="single" w:sz="4" w:space="0" w:color="auto"/>
            </w:tcBorders>
          </w:tcPr>
          <w:p w14:paraId="76FDA732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  <w:tcBorders>
              <w:bottom w:val="single" w:sz="4" w:space="0" w:color="auto"/>
            </w:tcBorders>
          </w:tcPr>
          <w:p w14:paraId="7C04115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5215DE07" w14:textId="77777777" w:rsidTr="00956113">
        <w:trPr>
          <w:gridAfter w:val="1"/>
          <w:wAfter w:w="81" w:type="pct"/>
          <w:trHeight w:val="323"/>
        </w:trPr>
        <w:tc>
          <w:tcPr>
            <w:tcW w:w="33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806698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8</w:t>
            </w:r>
          </w:p>
        </w:tc>
        <w:tc>
          <w:tcPr>
            <w:tcW w:w="29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EC9D0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Are the laboratory records legible? </w:t>
            </w:r>
          </w:p>
        </w:tc>
        <w:tc>
          <w:tcPr>
            <w:tcW w:w="72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4FE34A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CF62FF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36FD06F3" w14:textId="77777777" w:rsidTr="00956113">
        <w:trPr>
          <w:gridAfter w:val="1"/>
          <w:wAfter w:w="81" w:type="pct"/>
          <w:trHeight w:val="370"/>
        </w:trPr>
        <w:tc>
          <w:tcPr>
            <w:tcW w:w="336" w:type="pct"/>
            <w:gridSpan w:val="3"/>
            <w:tcBorders>
              <w:top w:val="single" w:sz="4" w:space="0" w:color="auto"/>
            </w:tcBorders>
          </w:tcPr>
          <w:p w14:paraId="2BF38318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9</w:t>
            </w:r>
          </w:p>
        </w:tc>
        <w:tc>
          <w:tcPr>
            <w:tcW w:w="2908" w:type="pct"/>
            <w:gridSpan w:val="3"/>
            <w:tcBorders>
              <w:top w:val="single" w:sz="4" w:space="0" w:color="auto"/>
            </w:tcBorders>
          </w:tcPr>
          <w:p w14:paraId="37F8ED5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registration start with No.1 at the beginning of January?</w:t>
            </w:r>
          </w:p>
        </w:tc>
        <w:tc>
          <w:tcPr>
            <w:tcW w:w="720" w:type="pct"/>
            <w:gridSpan w:val="3"/>
            <w:tcBorders>
              <w:top w:val="single" w:sz="4" w:space="0" w:color="auto"/>
            </w:tcBorders>
          </w:tcPr>
          <w:p w14:paraId="63B4D56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  <w:tcBorders>
              <w:top w:val="single" w:sz="4" w:space="0" w:color="auto"/>
            </w:tcBorders>
          </w:tcPr>
          <w:p w14:paraId="2B6AB05F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04A30595" w14:textId="77777777" w:rsidTr="00956113">
        <w:trPr>
          <w:gridAfter w:val="1"/>
          <w:wAfter w:w="81" w:type="pct"/>
        </w:trPr>
        <w:tc>
          <w:tcPr>
            <w:tcW w:w="336" w:type="pct"/>
            <w:gridSpan w:val="3"/>
          </w:tcPr>
          <w:p w14:paraId="24007B56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10</w:t>
            </w:r>
          </w:p>
        </w:tc>
        <w:tc>
          <w:tcPr>
            <w:tcW w:w="2908" w:type="pct"/>
            <w:gridSpan w:val="3"/>
          </w:tcPr>
          <w:p w14:paraId="41884AAA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What are the average days between lab register date and beginning of treatment?</w:t>
            </w:r>
          </w:p>
        </w:tc>
        <w:tc>
          <w:tcPr>
            <w:tcW w:w="720" w:type="pct"/>
            <w:gridSpan w:val="3"/>
          </w:tcPr>
          <w:p w14:paraId="24A52CFB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49" w:type="pct"/>
            <w:gridSpan w:val="4"/>
          </w:tcPr>
          <w:p w14:paraId="6FBB6F20" w14:textId="77777777" w:rsidR="00F629FC" w:rsidRDefault="00F629FC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3B45B557" w14:textId="77777777" w:rsidTr="009561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2"/>
          <w:gridAfter w:val="6"/>
          <w:wBefore w:w="165" w:type="pct"/>
          <w:wAfter w:w="1467" w:type="pct"/>
          <w:trHeight w:val="192"/>
        </w:trPr>
        <w:tc>
          <w:tcPr>
            <w:tcW w:w="3368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D19C86B" w14:textId="77777777" w:rsidR="00F629FC" w:rsidRDefault="00F629FC" w:rsidP="00956113">
            <w:pPr>
              <w:jc w:val="center"/>
              <w:rPr>
                <w:rFonts w:ascii="Calibri" w:eastAsia="Calibri" w:hAnsi="Calibri" w:cs="Times New Roman"/>
              </w:rPr>
            </w:pPr>
          </w:p>
          <w:p w14:paraId="612A9FEA" w14:textId="77777777" w:rsidR="00F629FC" w:rsidRDefault="00F629FC" w:rsidP="00956113">
            <w:pPr>
              <w:pStyle w:val="Heading2"/>
              <w:jc w:val="center"/>
            </w:pPr>
            <w:bookmarkStart w:id="3" w:name="_Toc95291828"/>
            <w:r>
              <w:t>3. SMEARS PREPARATION AND STAINING</w:t>
            </w:r>
            <w:bookmarkEnd w:id="3"/>
          </w:p>
        </w:tc>
      </w:tr>
      <w:tr w:rsidR="00F629FC" w14:paraId="613FCF6F" w14:textId="77777777" w:rsidTr="00956113">
        <w:trPr>
          <w:gridBefore w:val="1"/>
          <w:wBefore w:w="92" w:type="pct"/>
          <w:cantSplit/>
          <w:trHeight w:val="251"/>
        </w:trPr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A291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</w:p>
        </w:tc>
        <w:tc>
          <w:tcPr>
            <w:tcW w:w="27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9E51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Questions</w:t>
            </w:r>
          </w:p>
        </w:tc>
        <w:tc>
          <w:tcPr>
            <w:tcW w:w="5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7D31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Yes/no</w:t>
            </w:r>
          </w:p>
        </w:tc>
        <w:tc>
          <w:tcPr>
            <w:tcW w:w="9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8CA1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629FC" w14:paraId="1762283E" w14:textId="77777777" w:rsidTr="00956113">
        <w:trPr>
          <w:gridBefore w:val="1"/>
          <w:wBefore w:w="92" w:type="pct"/>
        </w:trPr>
        <w:tc>
          <w:tcPr>
            <w:tcW w:w="333" w:type="pct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6805B215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DCAE3" w14:textId="25E3928C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Is the numbering of stained and </w:t>
            </w:r>
            <w:r w:rsidR="00D6712A">
              <w:rPr>
                <w:rFonts w:ascii="Calibri" w:eastAsia="Calibri" w:hAnsi="Calibri" w:cs="Times New Roman"/>
                <w:b/>
                <w:bCs/>
              </w:rPr>
              <w:t>unstained?</w:t>
            </w:r>
          </w:p>
          <w:p w14:paraId="03AD3897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 slides appropriate (legible, sequential, </w:t>
            </w:r>
            <w:r>
              <w:rPr>
                <w:rFonts w:ascii="Calibri" w:eastAsia="Calibri" w:hAnsi="Calibri" w:cs="Times New Roman"/>
                <w:b/>
                <w:bCs/>
                <w:u w:val="single"/>
              </w:rPr>
              <w:t>non-duplicative</w:t>
            </w:r>
            <w:r>
              <w:rPr>
                <w:rFonts w:ascii="Calibri" w:eastAsia="Calibri" w:hAnsi="Calibri" w:cs="Times New Roman"/>
                <w:b/>
                <w:bCs/>
              </w:rPr>
              <w:t>)?</w:t>
            </w:r>
          </w:p>
        </w:tc>
        <w:tc>
          <w:tcPr>
            <w:tcW w:w="53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60AF55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2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3330561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6BFF904D" w14:textId="77777777" w:rsidTr="00956113">
        <w:trPr>
          <w:gridBefore w:val="1"/>
          <w:wBefore w:w="92" w:type="pct"/>
        </w:trPr>
        <w:tc>
          <w:tcPr>
            <w:tcW w:w="333" w:type="pct"/>
            <w:gridSpan w:val="3"/>
          </w:tcPr>
          <w:p w14:paraId="2BAE895F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3108" w:type="pct"/>
            <w:gridSpan w:val="4"/>
          </w:tcPr>
          <w:p w14:paraId="61D8D9DA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 smears of standard thickness (able to read printed letters through)?</w:t>
            </w:r>
          </w:p>
        </w:tc>
        <w:tc>
          <w:tcPr>
            <w:tcW w:w="535" w:type="pct"/>
            <w:gridSpan w:val="3"/>
          </w:tcPr>
          <w:p w14:paraId="572A5FF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2" w:type="pct"/>
            <w:gridSpan w:val="3"/>
          </w:tcPr>
          <w:p w14:paraId="0FAFF2BA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47A17135" w14:textId="77777777" w:rsidTr="00956113">
        <w:trPr>
          <w:gridBefore w:val="1"/>
          <w:wBefore w:w="92" w:type="pct"/>
        </w:trPr>
        <w:tc>
          <w:tcPr>
            <w:tcW w:w="333" w:type="pct"/>
            <w:gridSpan w:val="3"/>
          </w:tcPr>
          <w:p w14:paraId="464FC5CB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3108" w:type="pct"/>
            <w:gridSpan w:val="4"/>
          </w:tcPr>
          <w:p w14:paraId="7D63E545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 smears of correct length? (1.5-2cm) and width (1-1.5 cm)?</w:t>
            </w:r>
          </w:p>
          <w:p w14:paraId="7C5F70D0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535" w:type="pct"/>
            <w:gridSpan w:val="3"/>
          </w:tcPr>
          <w:p w14:paraId="7477D95D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2" w:type="pct"/>
            <w:gridSpan w:val="3"/>
          </w:tcPr>
          <w:p w14:paraId="34DAC417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0C1C1602" w14:textId="77777777" w:rsidTr="00956113">
        <w:trPr>
          <w:gridBefore w:val="1"/>
          <w:wBefore w:w="92" w:type="pct"/>
        </w:trPr>
        <w:tc>
          <w:tcPr>
            <w:tcW w:w="333" w:type="pct"/>
            <w:gridSpan w:val="3"/>
          </w:tcPr>
          <w:p w14:paraId="1780E9B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3108" w:type="pct"/>
            <w:gridSpan w:val="4"/>
          </w:tcPr>
          <w:p w14:paraId="47926400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 correct timings during staining followed? (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</w:rPr>
              <w:t>Carbolfuchsin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</w:rPr>
              <w:t xml:space="preserve"> 5 min,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</w:rPr>
              <w:t>decolourizer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</w:rPr>
              <w:t xml:space="preserve"> 3 min and counter stain 1 min)</w:t>
            </w:r>
          </w:p>
        </w:tc>
        <w:tc>
          <w:tcPr>
            <w:tcW w:w="535" w:type="pct"/>
            <w:gridSpan w:val="3"/>
          </w:tcPr>
          <w:p w14:paraId="56132406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2" w:type="pct"/>
            <w:gridSpan w:val="3"/>
          </w:tcPr>
          <w:p w14:paraId="3759D3B8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3FFD6920" w14:textId="77777777" w:rsidTr="00956113">
        <w:trPr>
          <w:gridBefore w:val="1"/>
          <w:wBefore w:w="92" w:type="pct"/>
        </w:trPr>
        <w:tc>
          <w:tcPr>
            <w:tcW w:w="333" w:type="pct"/>
            <w:gridSpan w:val="3"/>
            <w:tcBorders>
              <w:bottom w:val="single" w:sz="4" w:space="0" w:color="auto"/>
            </w:tcBorders>
          </w:tcPr>
          <w:p w14:paraId="2C850E3D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lastRenderedPageBreak/>
              <w:t>5</w:t>
            </w:r>
          </w:p>
        </w:tc>
        <w:tc>
          <w:tcPr>
            <w:tcW w:w="3108" w:type="pct"/>
            <w:gridSpan w:val="4"/>
            <w:tcBorders>
              <w:bottom w:val="single" w:sz="4" w:space="0" w:color="auto"/>
            </w:tcBorders>
          </w:tcPr>
          <w:p w14:paraId="078006E4" w14:textId="383F6078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Is the </w:t>
            </w:r>
            <w:r w:rsidR="00D6712A">
              <w:rPr>
                <w:rFonts w:ascii="Calibri" w:eastAsia="Calibri" w:hAnsi="Calibri" w:cs="Times New Roman"/>
                <w:b/>
                <w:bCs/>
              </w:rPr>
              <w:t>color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 of the stained smear light blue or light green </w:t>
            </w:r>
          </w:p>
          <w:p w14:paraId="55950C4E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depending on the counter stain?</w:t>
            </w:r>
          </w:p>
        </w:tc>
        <w:tc>
          <w:tcPr>
            <w:tcW w:w="535" w:type="pct"/>
            <w:gridSpan w:val="3"/>
            <w:tcBorders>
              <w:bottom w:val="single" w:sz="4" w:space="0" w:color="auto"/>
            </w:tcBorders>
          </w:tcPr>
          <w:p w14:paraId="5205DE02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2" w:type="pct"/>
            <w:gridSpan w:val="3"/>
            <w:tcBorders>
              <w:bottom w:val="single" w:sz="4" w:space="0" w:color="auto"/>
            </w:tcBorders>
          </w:tcPr>
          <w:p w14:paraId="4622CC1E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18D42543" w14:textId="77777777" w:rsidTr="00956113">
        <w:trPr>
          <w:gridBefore w:val="1"/>
          <w:wBefore w:w="92" w:type="pct"/>
        </w:trPr>
        <w:tc>
          <w:tcPr>
            <w:tcW w:w="3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BC60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A137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heating of the carbolfuchsin stain sufficient (steaming, but not boiling)?</w:t>
            </w:r>
          </w:p>
        </w:tc>
        <w:tc>
          <w:tcPr>
            <w:tcW w:w="5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9C0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018D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09A69949" w14:textId="77777777" w:rsidTr="00956113">
        <w:trPr>
          <w:gridBefore w:val="1"/>
          <w:wBefore w:w="92" w:type="pct"/>
          <w:cantSplit/>
          <w:trHeight w:val="198"/>
        </w:trPr>
        <w:tc>
          <w:tcPr>
            <w:tcW w:w="3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A6472C" w14:textId="77777777" w:rsidR="00F629FC" w:rsidRDefault="00F629FC" w:rsidP="00956113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   </w:t>
            </w:r>
          </w:p>
        </w:tc>
        <w:tc>
          <w:tcPr>
            <w:tcW w:w="30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52693" w14:textId="77777777" w:rsidR="00F629FC" w:rsidRDefault="00F629FC" w:rsidP="00956113">
            <w:pPr>
              <w:pStyle w:val="Heading2"/>
            </w:pPr>
            <w:bookmarkStart w:id="4" w:name="_Toc95291829"/>
          </w:p>
          <w:p w14:paraId="53A582BC" w14:textId="77777777" w:rsidR="00F629FC" w:rsidRDefault="00F629FC" w:rsidP="00956113">
            <w:pPr>
              <w:pStyle w:val="Heading2"/>
            </w:pPr>
          </w:p>
          <w:p w14:paraId="0F953C05" w14:textId="77777777" w:rsidR="00F629FC" w:rsidRDefault="00F629FC" w:rsidP="00956113">
            <w:pPr>
              <w:pStyle w:val="Heading2"/>
            </w:pPr>
            <w:r w:rsidRPr="00D34B90">
              <w:t>4. PROCEDURAL QUALITY ASSURANCE</w:t>
            </w:r>
            <w:bookmarkEnd w:id="4"/>
          </w:p>
        </w:tc>
        <w:tc>
          <w:tcPr>
            <w:tcW w:w="5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C377F" w14:textId="77777777" w:rsidR="00F629FC" w:rsidRDefault="00F629FC" w:rsidP="00956113">
            <w:pPr>
              <w:pStyle w:val="Heading2"/>
            </w:pPr>
          </w:p>
        </w:tc>
        <w:tc>
          <w:tcPr>
            <w:tcW w:w="9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9FF5F" w14:textId="77777777" w:rsidR="00F629FC" w:rsidRDefault="00F629FC" w:rsidP="00956113">
            <w:pPr>
              <w:pStyle w:val="Heading2"/>
            </w:pPr>
          </w:p>
        </w:tc>
      </w:tr>
      <w:tr w:rsidR="00F629FC" w14:paraId="0707C95F" w14:textId="77777777" w:rsidTr="00956113">
        <w:trPr>
          <w:gridBefore w:val="1"/>
          <w:wBefore w:w="92" w:type="pct"/>
          <w:cantSplit/>
          <w:trHeight w:val="317"/>
        </w:trPr>
        <w:tc>
          <w:tcPr>
            <w:tcW w:w="3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3AB8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No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D56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Questions 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1393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Yes/No</w:t>
            </w:r>
          </w:p>
        </w:tc>
        <w:tc>
          <w:tcPr>
            <w:tcW w:w="9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C53E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629FC" w14:paraId="6D8CF01F" w14:textId="77777777" w:rsidTr="00956113">
        <w:trPr>
          <w:gridBefore w:val="1"/>
          <w:wBefore w:w="92" w:type="pct"/>
          <w:trHeight w:val="606"/>
        </w:trPr>
        <w:tc>
          <w:tcPr>
            <w:tcW w:w="33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FFED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0CB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 stains properly labelled? (Name of stain, expiry and preparation dates and name of the person who prepared)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148E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786A25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26A6F132" w14:textId="77777777" w:rsidTr="00956113">
        <w:trPr>
          <w:gridBefore w:val="1"/>
          <w:wBefore w:w="92" w:type="pct"/>
          <w:trHeight w:val="350"/>
        </w:trPr>
        <w:tc>
          <w:tcPr>
            <w:tcW w:w="333" w:type="pct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52E4B7A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65FB73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 stains filtered after preparation?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6C41B3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0E21181E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04C3E88B" w14:textId="77777777" w:rsidTr="00956113">
        <w:trPr>
          <w:gridBefore w:val="1"/>
          <w:wBefore w:w="92" w:type="pct"/>
          <w:trHeight w:val="336"/>
        </w:trPr>
        <w:tc>
          <w:tcPr>
            <w:tcW w:w="333" w:type="pct"/>
            <w:gridSpan w:val="3"/>
          </w:tcPr>
          <w:p w14:paraId="6D7FE1C7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3108" w:type="pct"/>
            <w:gridSpan w:val="4"/>
          </w:tcPr>
          <w:p w14:paraId="5E058E98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the batch tested with controls?</w:t>
            </w:r>
          </w:p>
        </w:tc>
        <w:tc>
          <w:tcPr>
            <w:tcW w:w="530" w:type="pct"/>
            <w:gridSpan w:val="2"/>
          </w:tcPr>
          <w:p w14:paraId="163C4E70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</w:tcPr>
          <w:p w14:paraId="2299E3C6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2B7912A5" w14:textId="77777777" w:rsidTr="00956113">
        <w:trPr>
          <w:gridBefore w:val="1"/>
          <w:wBefore w:w="92" w:type="pct"/>
          <w:trHeight w:val="354"/>
        </w:trPr>
        <w:tc>
          <w:tcPr>
            <w:tcW w:w="333" w:type="pct"/>
            <w:gridSpan w:val="3"/>
          </w:tcPr>
          <w:p w14:paraId="6ABCC627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3108" w:type="pct"/>
            <w:gridSpan w:val="4"/>
          </w:tcPr>
          <w:p w14:paraId="670AC612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records on the controls available?</w:t>
            </w:r>
          </w:p>
        </w:tc>
        <w:tc>
          <w:tcPr>
            <w:tcW w:w="530" w:type="pct"/>
            <w:gridSpan w:val="2"/>
          </w:tcPr>
          <w:p w14:paraId="235D7CB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</w:tcPr>
          <w:p w14:paraId="5485C8E6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69C7F6D9" w14:textId="77777777" w:rsidTr="00956113">
        <w:trPr>
          <w:gridBefore w:val="1"/>
          <w:wBefore w:w="92" w:type="pct"/>
        </w:trPr>
        <w:tc>
          <w:tcPr>
            <w:tcW w:w="333" w:type="pct"/>
            <w:gridSpan w:val="3"/>
          </w:tcPr>
          <w:p w14:paraId="5ECD1DC7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5</w:t>
            </w:r>
          </w:p>
        </w:tc>
        <w:tc>
          <w:tcPr>
            <w:tcW w:w="3108" w:type="pct"/>
            <w:gridSpan w:val="4"/>
          </w:tcPr>
          <w:p w14:paraId="7DFC5353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Are all the smear slides prepared kept and properly stored in slide boxes?</w:t>
            </w:r>
          </w:p>
        </w:tc>
        <w:tc>
          <w:tcPr>
            <w:tcW w:w="530" w:type="pct"/>
            <w:gridSpan w:val="2"/>
          </w:tcPr>
          <w:p w14:paraId="541596E7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</w:tcPr>
          <w:p w14:paraId="5B4B109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62A43F5B" w14:textId="77777777" w:rsidTr="00956113">
        <w:trPr>
          <w:gridBefore w:val="1"/>
          <w:wBefore w:w="92" w:type="pct"/>
          <w:trHeight w:val="363"/>
        </w:trPr>
        <w:tc>
          <w:tcPr>
            <w:tcW w:w="333" w:type="pct"/>
            <w:gridSpan w:val="3"/>
          </w:tcPr>
          <w:p w14:paraId="3755D10D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</w:t>
            </w:r>
          </w:p>
        </w:tc>
        <w:tc>
          <w:tcPr>
            <w:tcW w:w="3108" w:type="pct"/>
            <w:gridSpan w:val="4"/>
          </w:tcPr>
          <w:p w14:paraId="7241C0FA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Are the slides used new and not scratched? </w:t>
            </w:r>
          </w:p>
        </w:tc>
        <w:tc>
          <w:tcPr>
            <w:tcW w:w="530" w:type="pct"/>
            <w:gridSpan w:val="2"/>
          </w:tcPr>
          <w:p w14:paraId="5F952E2E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</w:tcPr>
          <w:p w14:paraId="7919822F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18039622" w14:textId="77777777" w:rsidTr="00956113">
        <w:trPr>
          <w:gridBefore w:val="1"/>
          <w:wBefore w:w="92" w:type="pct"/>
          <w:trHeight w:val="396"/>
        </w:trPr>
        <w:tc>
          <w:tcPr>
            <w:tcW w:w="333" w:type="pct"/>
            <w:gridSpan w:val="3"/>
            <w:tcBorders>
              <w:bottom w:val="single" w:sz="4" w:space="0" w:color="auto"/>
            </w:tcBorders>
          </w:tcPr>
          <w:p w14:paraId="521F70AE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7</w:t>
            </w:r>
          </w:p>
        </w:tc>
        <w:tc>
          <w:tcPr>
            <w:tcW w:w="3108" w:type="pct"/>
            <w:gridSpan w:val="4"/>
            <w:tcBorders>
              <w:bottom w:val="single" w:sz="4" w:space="0" w:color="auto"/>
            </w:tcBorders>
          </w:tcPr>
          <w:p w14:paraId="1B32AF43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xylene to clean the slides of oil immersion?</w:t>
            </w:r>
          </w:p>
        </w:tc>
        <w:tc>
          <w:tcPr>
            <w:tcW w:w="530" w:type="pct"/>
            <w:gridSpan w:val="2"/>
            <w:tcBorders>
              <w:bottom w:val="single" w:sz="4" w:space="0" w:color="auto"/>
            </w:tcBorders>
          </w:tcPr>
          <w:p w14:paraId="027A4DF9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  <w:tcBorders>
              <w:bottom w:val="single" w:sz="4" w:space="0" w:color="auto"/>
            </w:tcBorders>
          </w:tcPr>
          <w:p w14:paraId="290DF88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7CFAC8B2" w14:textId="77777777" w:rsidTr="00956113">
        <w:trPr>
          <w:gridBefore w:val="1"/>
          <w:wBefore w:w="92" w:type="pct"/>
          <w:trHeight w:val="296"/>
        </w:trPr>
        <w:tc>
          <w:tcPr>
            <w:tcW w:w="333" w:type="pct"/>
            <w:gridSpan w:val="3"/>
            <w:tcBorders>
              <w:top w:val="single" w:sz="4" w:space="0" w:color="auto"/>
            </w:tcBorders>
          </w:tcPr>
          <w:p w14:paraId="5CA346FB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8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</w:tcBorders>
          </w:tcPr>
          <w:p w14:paraId="7EE6E099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Is a copy of current SOP available? 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</w:tcBorders>
          </w:tcPr>
          <w:p w14:paraId="7A43507B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  <w:tcBorders>
              <w:top w:val="single" w:sz="4" w:space="0" w:color="auto"/>
            </w:tcBorders>
          </w:tcPr>
          <w:p w14:paraId="0373651D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143E8A98" w14:textId="77777777" w:rsidTr="00956113">
        <w:trPr>
          <w:gridBefore w:val="1"/>
          <w:wBefore w:w="92" w:type="pct"/>
          <w:trHeight w:val="357"/>
        </w:trPr>
        <w:tc>
          <w:tcPr>
            <w:tcW w:w="333" w:type="pct"/>
            <w:gridSpan w:val="3"/>
            <w:tcBorders>
              <w:top w:val="single" w:sz="4" w:space="0" w:color="auto"/>
            </w:tcBorders>
          </w:tcPr>
          <w:p w14:paraId="3BF25996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9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</w:tcBorders>
          </w:tcPr>
          <w:p w14:paraId="5B63B252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labora</w:t>
            </w:r>
            <w:r w:rsidR="008A0714">
              <w:rPr>
                <w:rFonts w:ascii="Calibri" w:eastAsia="Calibri" w:hAnsi="Calibri" w:cs="Times New Roman"/>
                <w:b/>
                <w:bCs/>
              </w:rPr>
              <w:t xml:space="preserve">tory adopt the spot-morning 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 sequence of sample collection?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</w:tcBorders>
          </w:tcPr>
          <w:p w14:paraId="1ABCE409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  <w:tcBorders>
              <w:top w:val="single" w:sz="4" w:space="0" w:color="auto"/>
            </w:tcBorders>
          </w:tcPr>
          <w:p w14:paraId="5B84E47E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13B0B2A0" w14:textId="77777777" w:rsidTr="00956113">
        <w:trPr>
          <w:gridBefore w:val="1"/>
          <w:wBefore w:w="92" w:type="pct"/>
          <w:trHeight w:val="357"/>
        </w:trPr>
        <w:tc>
          <w:tcPr>
            <w:tcW w:w="33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57B45F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10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AF8178" w14:textId="77777777" w:rsidR="00F629FC" w:rsidRDefault="008A0714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laboratory adopt the 2</w:t>
            </w:r>
            <w:r w:rsidR="00F629FC">
              <w:rPr>
                <w:rFonts w:ascii="Calibri" w:eastAsia="Calibri" w:hAnsi="Calibri" w:cs="Times New Roman"/>
                <w:b/>
                <w:bCs/>
              </w:rPr>
              <w:t>-morning sample collection sequence?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06B414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1375B27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F629FC" w14:paraId="38AC57B7" w14:textId="77777777" w:rsidTr="00956113">
        <w:trPr>
          <w:gridBefore w:val="1"/>
          <w:wBefore w:w="92" w:type="pct"/>
          <w:trHeight w:val="357"/>
        </w:trPr>
        <w:tc>
          <w:tcPr>
            <w:tcW w:w="3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543A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11</w:t>
            </w:r>
          </w:p>
        </w:tc>
        <w:tc>
          <w:tcPr>
            <w:tcW w:w="31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2670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spot sample collected in the outdoors or in well ventilated room? (if applicable)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69C9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085B" w14:textId="77777777" w:rsidR="00F629FC" w:rsidRDefault="00F629FC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14:paraId="46ADCAFE" w14:textId="77777777" w:rsidR="00BE6D0C" w:rsidRDefault="00BE6D0C">
      <w:pPr>
        <w:rPr>
          <w:b/>
          <w:sz w:val="24"/>
          <w:szCs w:val="24"/>
        </w:rPr>
      </w:pPr>
    </w:p>
    <w:tbl>
      <w:tblPr>
        <w:tblW w:w="5869" w:type="pct"/>
        <w:tblInd w:w="-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43"/>
        <w:gridCol w:w="6959"/>
        <w:gridCol w:w="541"/>
        <w:gridCol w:w="705"/>
        <w:gridCol w:w="2039"/>
      </w:tblGrid>
      <w:tr w:rsidR="003E29A3" w:rsidRPr="006E59A9" w14:paraId="41B3E6F1" w14:textId="77777777" w:rsidTr="001550E3">
        <w:trPr>
          <w:cantSplit/>
        </w:trPr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13F01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  <w:r w:rsidRPr="006E59A9">
              <w:rPr>
                <w:b w:val="0"/>
                <w:bCs/>
              </w:rPr>
              <w:lastRenderedPageBreak/>
              <w:t xml:space="preserve">          </w:t>
            </w:r>
          </w:p>
          <w:p w14:paraId="0BEABCD8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  <w:p w14:paraId="475B55C7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  <w:p w14:paraId="15F68CAF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  <w:p w14:paraId="2E7FE3CD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  <w:p w14:paraId="7B52FB39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  <w:p w14:paraId="397CAC0C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  <w:p w14:paraId="7EE12963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  <w:p w14:paraId="1EFDC3C9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  <w:r w:rsidRPr="006E59A9">
              <w:rPr>
                <w:b w:val="0"/>
                <w:bCs/>
              </w:rPr>
              <w:t xml:space="preserve">                      </w:t>
            </w:r>
          </w:p>
        </w:tc>
        <w:tc>
          <w:tcPr>
            <w:tcW w:w="34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CC393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  <w:r w:rsidRPr="006E59A9">
              <w:rPr>
                <w:b w:val="0"/>
                <w:bCs/>
              </w:rPr>
              <w:t xml:space="preserve"> </w:t>
            </w:r>
            <w:bookmarkStart w:id="5" w:name="_Toc95291830"/>
          </w:p>
          <w:p w14:paraId="03F791CF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  <w:p w14:paraId="37231705" w14:textId="2010583A" w:rsidR="003E29A3" w:rsidRDefault="003E29A3" w:rsidP="00956113">
            <w:pPr>
              <w:pStyle w:val="Heading2"/>
              <w:rPr>
                <w:bCs/>
              </w:rPr>
            </w:pPr>
          </w:p>
          <w:p w14:paraId="5836FB66" w14:textId="77777777" w:rsidR="003E29A3" w:rsidRPr="006E59A9" w:rsidRDefault="003E29A3" w:rsidP="00956113">
            <w:pPr>
              <w:pStyle w:val="Heading2"/>
              <w:rPr>
                <w:bCs/>
              </w:rPr>
            </w:pPr>
            <w:r w:rsidRPr="006E59A9">
              <w:rPr>
                <w:bCs/>
              </w:rPr>
              <w:t>5. SAFE</w:t>
            </w:r>
            <w:bookmarkStart w:id="6" w:name="_GoBack"/>
            <w:bookmarkEnd w:id="6"/>
            <w:r w:rsidRPr="006E59A9">
              <w:rPr>
                <w:bCs/>
              </w:rPr>
              <w:t>TY PRECAUTION</w:t>
            </w:r>
            <w:bookmarkEnd w:id="5"/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575710" w14:textId="77777777" w:rsidR="003E29A3" w:rsidRPr="006E59A9" w:rsidRDefault="003E29A3" w:rsidP="00956113">
            <w:pPr>
              <w:pStyle w:val="Heading2"/>
              <w:rPr>
                <w:b w:val="0"/>
                <w:bCs/>
              </w:rPr>
            </w:pPr>
          </w:p>
        </w:tc>
      </w:tr>
      <w:tr w:rsidR="003E29A3" w14:paraId="2B74E245" w14:textId="77777777" w:rsidTr="001550E3">
        <w:trPr>
          <w:trHeight w:val="309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7522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3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5B10" w14:textId="5B52C404" w:rsidR="003E29A3" w:rsidRDefault="00D6712A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</w:t>
            </w:r>
            <w:r w:rsidR="003E29A3">
              <w:rPr>
                <w:rFonts w:ascii="Calibri" w:eastAsia="Calibri" w:hAnsi="Calibri" w:cs="Times New Roman"/>
                <w:b/>
                <w:bCs/>
              </w:rPr>
              <w:t xml:space="preserve"> protective clothing worn? (Lab coats, gloves, </w:t>
            </w:r>
            <w:r w:rsidR="003E29A3" w:rsidRPr="006E59A9">
              <w:rPr>
                <w:rFonts w:ascii="Calibri" w:eastAsia="Calibri" w:hAnsi="Calibri" w:cs="Times New Roman"/>
                <w:b/>
                <w:bCs/>
                <w:iCs/>
              </w:rPr>
              <w:t>mask</w:t>
            </w:r>
            <w:r w:rsidR="003E29A3">
              <w:rPr>
                <w:rFonts w:ascii="Calibri" w:eastAsia="Calibri" w:hAnsi="Calibri" w:cs="Times New Roman"/>
                <w:b/>
                <w:bCs/>
                <w:i/>
                <w:iCs/>
              </w:rPr>
              <w:t>)</w:t>
            </w:r>
          </w:p>
        </w:tc>
        <w:tc>
          <w:tcPr>
            <w:tcW w:w="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5A1E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A8E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E29A3" w14:paraId="59018357" w14:textId="77777777" w:rsidTr="001550E3">
        <w:trPr>
          <w:trHeight w:val="336"/>
        </w:trPr>
        <w:tc>
          <w:tcPr>
            <w:tcW w:w="338" w:type="pct"/>
            <w:tcBorders>
              <w:top w:val="single" w:sz="4" w:space="0" w:color="auto"/>
            </w:tcBorders>
          </w:tcPr>
          <w:p w14:paraId="3E192BE3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3167" w:type="pct"/>
            <w:tcBorders>
              <w:top w:val="single" w:sz="4" w:space="0" w:color="auto"/>
            </w:tcBorders>
          </w:tcPr>
          <w:p w14:paraId="66B56D7E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 the staffs wash their hands after working in the lab?</w:t>
            </w:r>
          </w:p>
        </w:tc>
        <w:tc>
          <w:tcPr>
            <w:tcW w:w="567" w:type="pct"/>
            <w:gridSpan w:val="2"/>
            <w:tcBorders>
              <w:top w:val="single" w:sz="4" w:space="0" w:color="auto"/>
            </w:tcBorders>
          </w:tcPr>
          <w:p w14:paraId="5936664B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</w:tcBorders>
          </w:tcPr>
          <w:p w14:paraId="16FF3E30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E29A3" w14:paraId="1574FB37" w14:textId="77777777" w:rsidTr="001550E3">
        <w:trPr>
          <w:trHeight w:val="354"/>
        </w:trPr>
        <w:tc>
          <w:tcPr>
            <w:tcW w:w="338" w:type="pct"/>
          </w:tcPr>
          <w:p w14:paraId="2A187A85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3167" w:type="pct"/>
          </w:tcPr>
          <w:p w14:paraId="082118F6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eating/drinking/smoking in the lab?</w:t>
            </w:r>
          </w:p>
        </w:tc>
        <w:tc>
          <w:tcPr>
            <w:tcW w:w="567" w:type="pct"/>
            <w:gridSpan w:val="2"/>
          </w:tcPr>
          <w:p w14:paraId="78C74445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28" w:type="pct"/>
          </w:tcPr>
          <w:p w14:paraId="0F930008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E29A3" w14:paraId="2B6DDDB9" w14:textId="77777777" w:rsidTr="001550E3">
        <w:trPr>
          <w:trHeight w:val="345"/>
        </w:trPr>
        <w:tc>
          <w:tcPr>
            <w:tcW w:w="338" w:type="pct"/>
          </w:tcPr>
          <w:p w14:paraId="43D62B52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3167" w:type="pct"/>
          </w:tcPr>
          <w:p w14:paraId="0A48C76D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cleaning of the bench before and after work?</w:t>
            </w:r>
          </w:p>
        </w:tc>
        <w:tc>
          <w:tcPr>
            <w:tcW w:w="567" w:type="pct"/>
            <w:gridSpan w:val="2"/>
          </w:tcPr>
          <w:p w14:paraId="251763E3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28" w:type="pct"/>
          </w:tcPr>
          <w:p w14:paraId="0D5FB34A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E29A3" w14:paraId="0A3776BE" w14:textId="77777777" w:rsidTr="001550E3">
        <w:trPr>
          <w:trHeight w:val="336"/>
        </w:trPr>
        <w:tc>
          <w:tcPr>
            <w:tcW w:w="338" w:type="pct"/>
            <w:tcBorders>
              <w:bottom w:val="single" w:sz="6" w:space="0" w:color="000000"/>
            </w:tcBorders>
          </w:tcPr>
          <w:p w14:paraId="30DFD2C2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5</w:t>
            </w:r>
          </w:p>
        </w:tc>
        <w:tc>
          <w:tcPr>
            <w:tcW w:w="3167" w:type="pct"/>
            <w:tcBorders>
              <w:bottom w:val="single" w:sz="6" w:space="0" w:color="000000"/>
            </w:tcBorders>
          </w:tcPr>
          <w:p w14:paraId="15A51A12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Is the suitable disinfectant used for cleaning the bench? </w:t>
            </w:r>
          </w:p>
        </w:tc>
        <w:tc>
          <w:tcPr>
            <w:tcW w:w="567" w:type="pct"/>
            <w:gridSpan w:val="2"/>
            <w:tcBorders>
              <w:bottom w:val="single" w:sz="6" w:space="0" w:color="000000"/>
            </w:tcBorders>
          </w:tcPr>
          <w:p w14:paraId="79E5E3DA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28" w:type="pct"/>
            <w:tcBorders>
              <w:bottom w:val="single" w:sz="6" w:space="0" w:color="000000"/>
            </w:tcBorders>
          </w:tcPr>
          <w:p w14:paraId="03630EB2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E29A3" w14:paraId="7C6F61BE" w14:textId="77777777" w:rsidTr="001550E3">
        <w:trPr>
          <w:trHeight w:val="1119"/>
        </w:trPr>
        <w:tc>
          <w:tcPr>
            <w:tcW w:w="3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313B8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6 </w:t>
            </w:r>
          </w:p>
          <w:p w14:paraId="18A83244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3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D2BEE" w14:textId="1F75740E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Is the staff observing basic precautions to avoid </w:t>
            </w:r>
            <w:r w:rsidR="00D6712A">
              <w:rPr>
                <w:rFonts w:ascii="Calibri" w:eastAsia="Calibri" w:hAnsi="Calibri" w:cs="Times New Roman"/>
                <w:b/>
                <w:bCs/>
              </w:rPr>
              <w:t>infection?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 </w:t>
            </w:r>
          </w:p>
          <w:p w14:paraId="33AAF90B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with aerosols when preparing the slide (flame between the sample and the face, closing of the sputum container immediately after scooping of the specimen)? </w:t>
            </w:r>
          </w:p>
        </w:tc>
        <w:tc>
          <w:tcPr>
            <w:tcW w:w="56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0DB96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4D300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3E29A3" w14:paraId="721C46FB" w14:textId="77777777" w:rsidTr="001550E3">
        <w:trPr>
          <w:cantSplit/>
          <w:trHeight w:val="9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</w:tcPr>
          <w:p w14:paraId="58059F72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</w:rPr>
              <w:br w:type="page"/>
            </w:r>
            <w:r>
              <w:rPr>
                <w:rFonts w:ascii="Calibri" w:eastAsia="Calibri" w:hAnsi="Calibri" w:cs="Times New Roman"/>
              </w:rPr>
              <w:br w:type="page"/>
            </w:r>
          </w:p>
          <w:p w14:paraId="6AC2C821" w14:textId="77777777" w:rsidR="003E29A3" w:rsidRDefault="003E29A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466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849385" w14:textId="77777777" w:rsidR="003E29A3" w:rsidRDefault="003E29A3" w:rsidP="00956113">
            <w:pPr>
              <w:pStyle w:val="Heading2"/>
              <w:rPr>
                <w:b w:val="0"/>
                <w:bCs/>
              </w:rPr>
            </w:pPr>
          </w:p>
        </w:tc>
      </w:tr>
    </w:tbl>
    <w:p w14:paraId="41DBFA14" w14:textId="77777777" w:rsidR="001550E3" w:rsidRDefault="001550E3" w:rsidP="001550E3">
      <w:pPr>
        <w:pStyle w:val="Heading2"/>
      </w:pPr>
      <w:r>
        <w:t xml:space="preserve">                                             </w:t>
      </w:r>
      <w:bookmarkStart w:id="7" w:name="_Toc95291833"/>
      <w:r>
        <w:t xml:space="preserve">8. PERSONNEL </w:t>
      </w:r>
      <w:bookmarkEnd w:id="7"/>
      <w:r>
        <w:t>EVALUATION</w:t>
      </w:r>
    </w:p>
    <w:tbl>
      <w:tblPr>
        <w:tblW w:w="11520" w:type="dxa"/>
        <w:tblInd w:w="-1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6120"/>
        <w:gridCol w:w="900"/>
        <w:gridCol w:w="720"/>
        <w:gridCol w:w="720"/>
        <w:gridCol w:w="776"/>
        <w:gridCol w:w="1744"/>
      </w:tblGrid>
      <w:tr w:rsidR="001550E3" w14:paraId="6C5507DC" w14:textId="77777777" w:rsidTr="00956113">
        <w:trPr>
          <w:cantSplit/>
        </w:trPr>
        <w:tc>
          <w:tcPr>
            <w:tcW w:w="11520" w:type="dxa"/>
            <w:gridSpan w:val="7"/>
          </w:tcPr>
          <w:p w14:paraId="2F15A483" w14:textId="77777777" w:rsidR="001550E3" w:rsidRDefault="001550E3" w:rsidP="00956113">
            <w:pPr>
              <w:pStyle w:val="Heading2"/>
            </w:pPr>
            <w:r>
              <w:t xml:space="preserve">                  </w:t>
            </w:r>
            <w:bookmarkStart w:id="8" w:name="_Toc95291834"/>
            <w:r>
              <w:t>OBSERVE AND TALK TO AT LEAST TWO LABOARATORY TECHNICIANS</w:t>
            </w:r>
            <w:bookmarkEnd w:id="8"/>
            <w:r>
              <w:t xml:space="preserve"> </w:t>
            </w:r>
          </w:p>
        </w:tc>
      </w:tr>
      <w:tr w:rsidR="001550E3" w14:paraId="0044D1A2" w14:textId="77777777" w:rsidTr="00956113">
        <w:trPr>
          <w:cantSplit/>
          <w:trHeight w:val="372"/>
        </w:trPr>
        <w:tc>
          <w:tcPr>
            <w:tcW w:w="540" w:type="dxa"/>
            <w:vMerge w:val="restart"/>
          </w:tcPr>
          <w:p w14:paraId="151B6DB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No</w:t>
            </w:r>
          </w:p>
        </w:tc>
        <w:tc>
          <w:tcPr>
            <w:tcW w:w="6120" w:type="dxa"/>
            <w:vMerge w:val="restart"/>
          </w:tcPr>
          <w:p w14:paraId="584C195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QUESTIONS PART 1 (OBSEVATION)</w:t>
            </w:r>
          </w:p>
        </w:tc>
        <w:tc>
          <w:tcPr>
            <w:tcW w:w="1620" w:type="dxa"/>
            <w:gridSpan w:val="2"/>
          </w:tcPr>
          <w:p w14:paraId="7A75B42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TECHNICIAN                  1</w:t>
            </w:r>
          </w:p>
        </w:tc>
        <w:tc>
          <w:tcPr>
            <w:tcW w:w="1496" w:type="dxa"/>
            <w:gridSpan w:val="2"/>
          </w:tcPr>
          <w:p w14:paraId="108C9B2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744" w:type="dxa"/>
            <w:vMerge w:val="restart"/>
          </w:tcPr>
          <w:p w14:paraId="7D27F09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COMMENTS </w:t>
            </w:r>
          </w:p>
        </w:tc>
      </w:tr>
      <w:tr w:rsidR="001550E3" w14:paraId="775619AE" w14:textId="77777777" w:rsidTr="00956113">
        <w:trPr>
          <w:cantSplit/>
          <w:trHeight w:val="93"/>
        </w:trPr>
        <w:tc>
          <w:tcPr>
            <w:tcW w:w="540" w:type="dxa"/>
            <w:vMerge/>
          </w:tcPr>
          <w:p w14:paraId="6B2AD72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6120" w:type="dxa"/>
            <w:vMerge/>
          </w:tcPr>
          <w:p w14:paraId="658C6F1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14:paraId="578FE7D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YES </w:t>
            </w:r>
          </w:p>
        </w:tc>
        <w:tc>
          <w:tcPr>
            <w:tcW w:w="720" w:type="dxa"/>
          </w:tcPr>
          <w:p w14:paraId="46BD9B9D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NO</w:t>
            </w:r>
          </w:p>
        </w:tc>
        <w:tc>
          <w:tcPr>
            <w:tcW w:w="720" w:type="dxa"/>
          </w:tcPr>
          <w:p w14:paraId="7307A99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76" w:type="dxa"/>
          </w:tcPr>
          <w:p w14:paraId="080180EA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744" w:type="dxa"/>
            <w:vMerge/>
          </w:tcPr>
          <w:p w14:paraId="3CBB4515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5D3102F7" w14:textId="77777777" w:rsidTr="00956113">
        <w:tc>
          <w:tcPr>
            <w:tcW w:w="540" w:type="dxa"/>
          </w:tcPr>
          <w:p w14:paraId="3D242D5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6120" w:type="dxa"/>
          </w:tcPr>
          <w:p w14:paraId="2FECF3B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technician trained on AFB microscopy?</w:t>
            </w:r>
          </w:p>
          <w:p w14:paraId="304EB6C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00" w:type="dxa"/>
          </w:tcPr>
          <w:p w14:paraId="56C5ECF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21FC9C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188D4E5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0002E7B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0A7FA03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5DD12B61" w14:textId="77777777" w:rsidTr="00956113">
        <w:tc>
          <w:tcPr>
            <w:tcW w:w="540" w:type="dxa"/>
          </w:tcPr>
          <w:p w14:paraId="3C4BA7E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6120" w:type="dxa"/>
          </w:tcPr>
          <w:p w14:paraId="3D741D8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correct smear preparation followed?</w:t>
            </w:r>
          </w:p>
          <w:p w14:paraId="2A9EC0F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00" w:type="dxa"/>
          </w:tcPr>
          <w:p w14:paraId="275E225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6158568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14FD04C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49AC86C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7ABA72C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3191B16A" w14:textId="77777777" w:rsidTr="00956113">
        <w:tc>
          <w:tcPr>
            <w:tcW w:w="540" w:type="dxa"/>
          </w:tcPr>
          <w:p w14:paraId="3C7A1D5A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6120" w:type="dxa"/>
          </w:tcPr>
          <w:p w14:paraId="33C4DBDD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 staining procedure according to protocol?</w:t>
            </w:r>
          </w:p>
          <w:p w14:paraId="223382C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00" w:type="dxa"/>
          </w:tcPr>
          <w:p w14:paraId="2D2CEFCD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2FF84757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62D5B37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3B52B46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6EE0650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6C67C2C5" w14:textId="77777777" w:rsidTr="00956113">
        <w:tc>
          <w:tcPr>
            <w:tcW w:w="540" w:type="dxa"/>
          </w:tcPr>
          <w:p w14:paraId="3D4FF59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lastRenderedPageBreak/>
              <w:t>4</w:t>
            </w:r>
          </w:p>
        </w:tc>
        <w:tc>
          <w:tcPr>
            <w:tcW w:w="6120" w:type="dxa"/>
          </w:tcPr>
          <w:p w14:paraId="0E5C659F" w14:textId="440E899C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know the correct use of the microscope and oil immersion objective?</w:t>
            </w:r>
          </w:p>
        </w:tc>
        <w:tc>
          <w:tcPr>
            <w:tcW w:w="900" w:type="dxa"/>
          </w:tcPr>
          <w:p w14:paraId="09B33CD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3C30A5F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315AF91A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0A13192A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19B9150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7E56FC10" w14:textId="77777777" w:rsidTr="00956113">
        <w:tc>
          <w:tcPr>
            <w:tcW w:w="540" w:type="dxa"/>
          </w:tcPr>
          <w:p w14:paraId="63A7DF9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5</w:t>
            </w:r>
          </w:p>
        </w:tc>
        <w:tc>
          <w:tcPr>
            <w:tcW w:w="6120" w:type="dxa"/>
          </w:tcPr>
          <w:p w14:paraId="3A3AD1D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select the appropriate particles of the sample for smear preparation (thick and purulent parts)?</w:t>
            </w:r>
          </w:p>
        </w:tc>
        <w:tc>
          <w:tcPr>
            <w:tcW w:w="900" w:type="dxa"/>
          </w:tcPr>
          <w:p w14:paraId="7D921C3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69508F3D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529418B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1684DA2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01B0FFE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2862E5EE" w14:textId="77777777" w:rsidTr="00956113">
        <w:tc>
          <w:tcPr>
            <w:tcW w:w="540" w:type="dxa"/>
          </w:tcPr>
          <w:p w14:paraId="6A10F14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</w:t>
            </w:r>
          </w:p>
        </w:tc>
        <w:tc>
          <w:tcPr>
            <w:tcW w:w="6120" w:type="dxa"/>
          </w:tcPr>
          <w:p w14:paraId="2704AD6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Is there correct reading sequence of the films?</w:t>
            </w:r>
          </w:p>
          <w:p w14:paraId="797DDB67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00" w:type="dxa"/>
          </w:tcPr>
          <w:p w14:paraId="6C56F015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5E454499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22657BD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2A4DEF2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0ADBAC05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15AABCBF" w14:textId="77777777" w:rsidTr="00956113">
        <w:trPr>
          <w:trHeight w:val="228"/>
        </w:trPr>
        <w:tc>
          <w:tcPr>
            <w:tcW w:w="540" w:type="dxa"/>
          </w:tcPr>
          <w:p w14:paraId="751B9215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7</w:t>
            </w:r>
          </w:p>
        </w:tc>
        <w:tc>
          <w:tcPr>
            <w:tcW w:w="6120" w:type="dxa"/>
          </w:tcPr>
          <w:p w14:paraId="3DC0196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 the results correspond well with supervisor’s results?</w:t>
            </w:r>
          </w:p>
          <w:p w14:paraId="0D9C56B9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00" w:type="dxa"/>
          </w:tcPr>
          <w:p w14:paraId="41B7AEC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3EB9E62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7CBE834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33BE842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2EE155F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748EE525" w14:textId="77777777" w:rsidTr="00956113">
        <w:trPr>
          <w:trHeight w:val="435"/>
        </w:trPr>
        <w:tc>
          <w:tcPr>
            <w:tcW w:w="540" w:type="dxa"/>
          </w:tcPr>
          <w:p w14:paraId="521795B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8</w:t>
            </w:r>
          </w:p>
        </w:tc>
        <w:tc>
          <w:tcPr>
            <w:tcW w:w="6120" w:type="dxa"/>
          </w:tcPr>
          <w:p w14:paraId="6DD7A5B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grading correspond to the supervisor’s reading?</w:t>
            </w:r>
          </w:p>
        </w:tc>
        <w:tc>
          <w:tcPr>
            <w:tcW w:w="900" w:type="dxa"/>
          </w:tcPr>
          <w:p w14:paraId="04FDFABD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1E88C54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00428F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3AA4DAE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616ED93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7A37972A" w14:textId="77777777" w:rsidTr="00956113">
        <w:tc>
          <w:tcPr>
            <w:tcW w:w="540" w:type="dxa"/>
          </w:tcPr>
          <w:p w14:paraId="28F9AD0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9</w:t>
            </w:r>
          </w:p>
        </w:tc>
        <w:tc>
          <w:tcPr>
            <w:tcW w:w="6120" w:type="dxa"/>
          </w:tcPr>
          <w:p w14:paraId="4117520A" w14:textId="13F0DE42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show the patient how to open and close the container?</w:t>
            </w:r>
          </w:p>
        </w:tc>
        <w:tc>
          <w:tcPr>
            <w:tcW w:w="900" w:type="dxa"/>
          </w:tcPr>
          <w:p w14:paraId="36B3128A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EDB07D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3C9409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5ABFA72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057BD21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3F76D456" w14:textId="77777777" w:rsidTr="00956113">
        <w:tc>
          <w:tcPr>
            <w:tcW w:w="540" w:type="dxa"/>
          </w:tcPr>
          <w:p w14:paraId="41AF2C2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10</w:t>
            </w:r>
          </w:p>
        </w:tc>
        <w:tc>
          <w:tcPr>
            <w:tcW w:w="6120" w:type="dxa"/>
          </w:tcPr>
          <w:p w14:paraId="783DC4C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explain and demonstrate, fully and slowly, the steps to collect sputum?</w:t>
            </w:r>
          </w:p>
        </w:tc>
        <w:tc>
          <w:tcPr>
            <w:tcW w:w="900" w:type="dxa"/>
          </w:tcPr>
          <w:p w14:paraId="74B32D15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18D5655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4D9E2F19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4881A02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2FEA02B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2B5A701E" w14:textId="77777777" w:rsidTr="00956113">
        <w:tc>
          <w:tcPr>
            <w:tcW w:w="540" w:type="dxa"/>
          </w:tcPr>
          <w:p w14:paraId="4CBCC76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11</w:t>
            </w:r>
          </w:p>
        </w:tc>
        <w:tc>
          <w:tcPr>
            <w:tcW w:w="6120" w:type="dxa"/>
          </w:tcPr>
          <w:p w14:paraId="0139897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explain when to collect the morning sample?</w:t>
            </w:r>
          </w:p>
        </w:tc>
        <w:tc>
          <w:tcPr>
            <w:tcW w:w="900" w:type="dxa"/>
          </w:tcPr>
          <w:p w14:paraId="175A662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20EBA0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A041A5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5A7351BD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1513957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44752FE8" w14:textId="77777777" w:rsidTr="00956113">
        <w:tc>
          <w:tcPr>
            <w:tcW w:w="540" w:type="dxa"/>
          </w:tcPr>
          <w:p w14:paraId="478BFFF9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12</w:t>
            </w:r>
          </w:p>
        </w:tc>
        <w:tc>
          <w:tcPr>
            <w:tcW w:w="6120" w:type="dxa"/>
          </w:tcPr>
          <w:p w14:paraId="60E7BB7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give the patient a container to take home for the morning sample?</w:t>
            </w:r>
          </w:p>
        </w:tc>
        <w:tc>
          <w:tcPr>
            <w:tcW w:w="900" w:type="dxa"/>
          </w:tcPr>
          <w:p w14:paraId="350F8D1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30A3679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7C90DD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472443E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554EA0A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32551F5A" w14:textId="77777777" w:rsidTr="00956113">
        <w:trPr>
          <w:trHeight w:val="345"/>
        </w:trPr>
        <w:tc>
          <w:tcPr>
            <w:tcW w:w="540" w:type="dxa"/>
          </w:tcPr>
          <w:p w14:paraId="5EBBB4F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13</w:t>
            </w:r>
          </w:p>
        </w:tc>
        <w:tc>
          <w:tcPr>
            <w:tcW w:w="6120" w:type="dxa"/>
          </w:tcPr>
          <w:p w14:paraId="62195D5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observe basic safety rules?</w:t>
            </w:r>
          </w:p>
        </w:tc>
        <w:tc>
          <w:tcPr>
            <w:tcW w:w="900" w:type="dxa"/>
          </w:tcPr>
          <w:p w14:paraId="021E99A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6AF8E38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693E49D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15A31E0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2DC3245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74D6ECA9" w14:textId="77777777" w:rsidTr="00956113">
        <w:tc>
          <w:tcPr>
            <w:tcW w:w="540" w:type="dxa"/>
          </w:tcPr>
          <w:p w14:paraId="06A0971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14</w:t>
            </w:r>
          </w:p>
        </w:tc>
        <w:tc>
          <w:tcPr>
            <w:tcW w:w="6120" w:type="dxa"/>
          </w:tcPr>
          <w:p w14:paraId="1E6A980D" w14:textId="405153CD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understand the standard format of reporting results?</w:t>
            </w:r>
          </w:p>
        </w:tc>
        <w:tc>
          <w:tcPr>
            <w:tcW w:w="900" w:type="dxa"/>
          </w:tcPr>
          <w:p w14:paraId="7A57EC95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1A1C035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3FBA151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60C7514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598595F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0DF8B94B" w14:textId="77777777" w:rsidTr="00956113">
        <w:tc>
          <w:tcPr>
            <w:tcW w:w="540" w:type="dxa"/>
          </w:tcPr>
          <w:p w14:paraId="7441F79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15</w:t>
            </w:r>
          </w:p>
        </w:tc>
        <w:tc>
          <w:tcPr>
            <w:tcW w:w="6120" w:type="dxa"/>
          </w:tcPr>
          <w:p w14:paraId="2B5C43F0" w14:textId="259C0A3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know the correct recording</w:t>
            </w:r>
            <w:r w:rsidR="00D6712A">
              <w:rPr>
                <w:rFonts w:ascii="Calibri" w:eastAsia="Calibri" w:hAnsi="Calibri" w:cs="Times New Roman"/>
                <w:b/>
                <w:bCs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</w:rPr>
              <w:t>of data in the lab register?</w:t>
            </w:r>
          </w:p>
        </w:tc>
        <w:tc>
          <w:tcPr>
            <w:tcW w:w="900" w:type="dxa"/>
          </w:tcPr>
          <w:p w14:paraId="0DA71A7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5EAF1D9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7F10472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2E86C70A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038E87B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2FACC534" w14:textId="77777777" w:rsidTr="00956113">
        <w:trPr>
          <w:trHeight w:val="291"/>
        </w:trPr>
        <w:tc>
          <w:tcPr>
            <w:tcW w:w="540" w:type="dxa"/>
            <w:tcBorders>
              <w:bottom w:val="single" w:sz="4" w:space="0" w:color="auto"/>
            </w:tcBorders>
          </w:tcPr>
          <w:p w14:paraId="19E92ED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21B7AC1A" w14:textId="77777777" w:rsidR="001550E3" w:rsidRDefault="001550E3" w:rsidP="0095611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relate well to the patient?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E5236C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30CB8F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202CC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2F619FD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F3E9A2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0614197E" w14:textId="77777777" w:rsidTr="00956113">
        <w:trPr>
          <w:trHeight w:val="555"/>
        </w:trPr>
        <w:tc>
          <w:tcPr>
            <w:tcW w:w="540" w:type="dxa"/>
            <w:tcBorders>
              <w:bottom w:val="single" w:sz="4" w:space="0" w:color="auto"/>
            </w:tcBorders>
          </w:tcPr>
          <w:p w14:paraId="1216191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17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74CE0A0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Does the technician check all the sputum samples upon reception (for visual appearance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</w:rPr>
              <w:t>i.e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</w:rPr>
              <w:t xml:space="preserve"> saliva, blood stained, purulent and quantity)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F62C97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BD7B2D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F5EA49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51299AC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422CCB5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0F9B4682" w14:textId="77777777" w:rsidTr="00956113">
        <w:trPr>
          <w:trHeight w:val="198"/>
        </w:trPr>
        <w:tc>
          <w:tcPr>
            <w:tcW w:w="540" w:type="dxa"/>
            <w:tcBorders>
              <w:top w:val="single" w:sz="4" w:space="0" w:color="auto"/>
            </w:tcBorders>
          </w:tcPr>
          <w:p w14:paraId="4C22B32A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18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14:paraId="6A403B8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report on the appearance of the sample (saliva, blood stained, purulent)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D38B21D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315D6F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7E529D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</w:tcBorders>
          </w:tcPr>
          <w:p w14:paraId="6D83AC1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6F6EFAE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31C9F1A1" w14:textId="77777777" w:rsidTr="00956113">
        <w:trPr>
          <w:trHeight w:val="198"/>
        </w:trPr>
        <w:tc>
          <w:tcPr>
            <w:tcW w:w="540" w:type="dxa"/>
            <w:tcBorders>
              <w:top w:val="single" w:sz="4" w:space="0" w:color="auto"/>
            </w:tcBorders>
          </w:tcPr>
          <w:p w14:paraId="52ECA8B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19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14:paraId="5C10625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Does the technician tell the patient when to return for results after the </w:t>
            </w:r>
            <w:r w:rsidR="001030D1">
              <w:rPr>
                <w:rFonts w:ascii="Calibri" w:eastAsia="Calibri" w:hAnsi="Calibri" w:cs="Times New Roman"/>
                <w:b/>
                <w:bCs/>
              </w:rPr>
              <w:t>2</w:t>
            </w:r>
            <w:r>
              <w:rPr>
                <w:rFonts w:ascii="Calibri" w:eastAsia="Calibri" w:hAnsi="Calibri" w:cs="Times New Roman"/>
                <w:b/>
                <w:bCs/>
                <w:vertAlign w:val="superscript"/>
              </w:rPr>
              <w:t>rd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 sample?</w:t>
            </w:r>
            <w:ins w:id="9" w:author="User" w:date="2005-02-05T17:31:00Z">
              <w:r>
                <w:rPr>
                  <w:rFonts w:ascii="Calibri" w:eastAsia="Calibri" w:hAnsi="Calibri" w:cs="Times New Roman"/>
                  <w:b/>
                  <w:bCs/>
                </w:rPr>
                <w:t xml:space="preserve"> </w:t>
              </w:r>
            </w:ins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B9AA8B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7470B8E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B9344B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</w:tcBorders>
          </w:tcPr>
          <w:p w14:paraId="5BBF08C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4ABF8E7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76CCD4CA" w14:textId="77777777" w:rsidTr="00956113">
        <w:trPr>
          <w:trHeight w:val="198"/>
        </w:trPr>
        <w:tc>
          <w:tcPr>
            <w:tcW w:w="540" w:type="dxa"/>
            <w:tcBorders>
              <w:top w:val="single" w:sz="4" w:space="0" w:color="auto"/>
            </w:tcBorders>
          </w:tcPr>
          <w:p w14:paraId="2B478B6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lastRenderedPageBreak/>
              <w:t xml:space="preserve">20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14:paraId="72BAAC3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wipe the objective with lens tissue after examining positive samples?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E6D27E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CA16B44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79CE42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</w:tcBorders>
          </w:tcPr>
          <w:p w14:paraId="78E9547A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</w:tcPr>
          <w:p w14:paraId="2A5AC1E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01E38C9A" w14:textId="77777777" w:rsidTr="00956113">
        <w:tc>
          <w:tcPr>
            <w:tcW w:w="540" w:type="dxa"/>
          </w:tcPr>
          <w:p w14:paraId="2B0C337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6120" w:type="dxa"/>
          </w:tcPr>
          <w:p w14:paraId="0E1FD75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PART 2 (TALK TO THE TECHNICIANS)</w:t>
            </w:r>
          </w:p>
        </w:tc>
        <w:tc>
          <w:tcPr>
            <w:tcW w:w="900" w:type="dxa"/>
          </w:tcPr>
          <w:p w14:paraId="76940BE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28996FB7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215F8E6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69E60357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381B143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7400431F" w14:textId="77777777" w:rsidTr="00956113">
        <w:tc>
          <w:tcPr>
            <w:tcW w:w="540" w:type="dxa"/>
          </w:tcPr>
          <w:p w14:paraId="1195A4C6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21</w:t>
            </w:r>
          </w:p>
        </w:tc>
        <w:tc>
          <w:tcPr>
            <w:tcW w:w="6120" w:type="dxa"/>
          </w:tcPr>
          <w:p w14:paraId="688021B4" w14:textId="56980F50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understand basic maintenance and repair of microscope?</w:t>
            </w:r>
          </w:p>
        </w:tc>
        <w:tc>
          <w:tcPr>
            <w:tcW w:w="900" w:type="dxa"/>
          </w:tcPr>
          <w:p w14:paraId="1699E8A9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297F4EF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1404728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09AB86D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14614E29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7897250A" w14:textId="77777777" w:rsidTr="00956113">
        <w:tc>
          <w:tcPr>
            <w:tcW w:w="540" w:type="dxa"/>
          </w:tcPr>
          <w:p w14:paraId="491C005C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22</w:t>
            </w:r>
          </w:p>
        </w:tc>
        <w:tc>
          <w:tcPr>
            <w:tcW w:w="6120" w:type="dxa"/>
          </w:tcPr>
          <w:p w14:paraId="7C4B037D" w14:textId="0BFE7F49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Does the technician know basic problems occurring during staining? </w:t>
            </w:r>
          </w:p>
        </w:tc>
        <w:tc>
          <w:tcPr>
            <w:tcW w:w="900" w:type="dxa"/>
          </w:tcPr>
          <w:p w14:paraId="64D1D65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61195C50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24F7618D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416614B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0434CC88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550E3" w14:paraId="36DFED1C" w14:textId="77777777" w:rsidTr="00956113">
        <w:tc>
          <w:tcPr>
            <w:tcW w:w="540" w:type="dxa"/>
          </w:tcPr>
          <w:p w14:paraId="5974F435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23</w:t>
            </w:r>
          </w:p>
        </w:tc>
        <w:tc>
          <w:tcPr>
            <w:tcW w:w="6120" w:type="dxa"/>
          </w:tcPr>
          <w:p w14:paraId="76C96D97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understand the consequences of false results?</w:t>
            </w:r>
          </w:p>
        </w:tc>
        <w:tc>
          <w:tcPr>
            <w:tcW w:w="900" w:type="dxa"/>
          </w:tcPr>
          <w:p w14:paraId="287E3FFB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E69390F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75BEA2C1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2D76A9B2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3C58D493" w14:textId="77777777" w:rsidR="001550E3" w:rsidRDefault="001550E3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16482" w14:paraId="563816CD" w14:textId="77777777" w:rsidTr="00116482">
        <w:trPr>
          <w:trHeight w:val="858"/>
        </w:trPr>
        <w:tc>
          <w:tcPr>
            <w:tcW w:w="540" w:type="dxa"/>
          </w:tcPr>
          <w:p w14:paraId="47981F9E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24</w:t>
            </w:r>
          </w:p>
        </w:tc>
        <w:tc>
          <w:tcPr>
            <w:tcW w:w="6120" w:type="dxa"/>
          </w:tcPr>
          <w:p w14:paraId="080C0B1B" w14:textId="05A1F30B" w:rsidR="00116482" w:rsidRDefault="00116482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Can the technician correctly explain what to expect</w:t>
            </w:r>
            <w:r w:rsidR="00D6712A">
              <w:rPr>
                <w:rFonts w:ascii="Calibri" w:eastAsia="Calibri" w:hAnsi="Calibri" w:cs="Times New Roman"/>
                <w:b/>
                <w:bCs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</w:rPr>
              <w:t>in a positive slide?</w:t>
            </w:r>
          </w:p>
          <w:p w14:paraId="5112BE0F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00" w:type="dxa"/>
          </w:tcPr>
          <w:p w14:paraId="57122894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6EAB9B84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487A0A6B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0CEE8144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34E1D1BD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16482" w14:paraId="443E0723" w14:textId="77777777" w:rsidTr="00116482">
        <w:trPr>
          <w:trHeight w:val="750"/>
        </w:trPr>
        <w:tc>
          <w:tcPr>
            <w:tcW w:w="540" w:type="dxa"/>
          </w:tcPr>
          <w:p w14:paraId="40CF99D4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25</w:t>
            </w:r>
          </w:p>
        </w:tc>
        <w:tc>
          <w:tcPr>
            <w:tcW w:w="6120" w:type="dxa"/>
          </w:tcPr>
          <w:p w14:paraId="774D2E4F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understand the need for keeping all smear slides?</w:t>
            </w:r>
          </w:p>
          <w:p w14:paraId="66F673CC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00" w:type="dxa"/>
          </w:tcPr>
          <w:p w14:paraId="17C556EB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08A427E0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1C9A8030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6E3473AC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6D467D33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</w:rPr>
            </w:pPr>
          </w:p>
        </w:tc>
      </w:tr>
      <w:tr w:rsidR="00116482" w14:paraId="23A9ACF3" w14:textId="77777777" w:rsidTr="009561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540" w:type="dxa"/>
          </w:tcPr>
          <w:p w14:paraId="1AA49C10" w14:textId="77777777" w:rsidR="00116482" w:rsidRDefault="00116482" w:rsidP="00956113">
            <w:pPr>
              <w:ind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26</w:t>
            </w:r>
          </w:p>
        </w:tc>
        <w:tc>
          <w:tcPr>
            <w:tcW w:w="6120" w:type="dxa"/>
          </w:tcPr>
          <w:p w14:paraId="0749704E" w14:textId="58E4EF1A" w:rsidR="00116482" w:rsidRDefault="00116482" w:rsidP="00D6712A">
            <w:pPr>
              <w:ind w:left="108" w:right="-18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Does the technician know the number of fields to observe in every quantification category? (Neg=100fields,scanty=100fields, 1+=100fields, 2+=50fields, 3+=20fields)</w:t>
            </w:r>
          </w:p>
        </w:tc>
        <w:tc>
          <w:tcPr>
            <w:tcW w:w="900" w:type="dxa"/>
          </w:tcPr>
          <w:p w14:paraId="27660919" w14:textId="77777777" w:rsidR="00116482" w:rsidRDefault="00116482" w:rsidP="00956113">
            <w:pPr>
              <w:ind w:left="108"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1077D6BB" w14:textId="77777777" w:rsidR="00116482" w:rsidRDefault="00116482" w:rsidP="00956113">
            <w:pPr>
              <w:ind w:left="108"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607584D2" w14:textId="77777777" w:rsidR="00116482" w:rsidRDefault="00116482" w:rsidP="00956113">
            <w:pPr>
              <w:ind w:left="108"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177551AB" w14:textId="77777777" w:rsidR="00116482" w:rsidRDefault="00116482" w:rsidP="00956113">
            <w:pPr>
              <w:ind w:left="108" w:right="-180"/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0ACADDBF" w14:textId="77777777" w:rsidR="00116482" w:rsidRDefault="00116482" w:rsidP="00956113">
            <w:pPr>
              <w:ind w:left="108" w:right="-180"/>
              <w:rPr>
                <w:rFonts w:ascii="Calibri" w:eastAsia="Calibri" w:hAnsi="Calibri" w:cs="Times New Roman"/>
              </w:rPr>
            </w:pPr>
          </w:p>
        </w:tc>
      </w:tr>
      <w:tr w:rsidR="00116482" w14:paraId="77C22DDE" w14:textId="77777777" w:rsidTr="001164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07"/>
        </w:trPr>
        <w:tc>
          <w:tcPr>
            <w:tcW w:w="540" w:type="dxa"/>
          </w:tcPr>
          <w:p w14:paraId="3F5CA179" w14:textId="77777777" w:rsidR="00116482" w:rsidRDefault="00116482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27</w:t>
            </w:r>
          </w:p>
        </w:tc>
        <w:tc>
          <w:tcPr>
            <w:tcW w:w="6120" w:type="dxa"/>
          </w:tcPr>
          <w:p w14:paraId="5FAB6577" w14:textId="6AD4EBAF" w:rsidR="00116482" w:rsidRDefault="00116482" w:rsidP="0095611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Does the technician theoretically know </w:t>
            </w: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 xml:space="preserve">stain </w:t>
            </w:r>
            <w:r>
              <w:rPr>
                <w:b/>
                <w:bCs/>
              </w:rPr>
              <w:t xml:space="preserve"> P</w:t>
            </w:r>
            <w:r>
              <w:rPr>
                <w:rFonts w:ascii="Calibri" w:eastAsia="Calibri" w:hAnsi="Calibri" w:cs="Times New Roman"/>
                <w:b/>
                <w:bCs/>
              </w:rPr>
              <w:t>reparation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</w:rPr>
              <w:t>protocol?</w:t>
            </w:r>
          </w:p>
          <w:p w14:paraId="4D605D26" w14:textId="77777777" w:rsidR="00116482" w:rsidRDefault="00116482" w:rsidP="00956113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00" w:type="dxa"/>
          </w:tcPr>
          <w:p w14:paraId="04E24942" w14:textId="77777777" w:rsidR="00116482" w:rsidRDefault="00116482" w:rsidP="0095611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78212345" w14:textId="77777777" w:rsidR="00116482" w:rsidRDefault="00116482" w:rsidP="0095611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14:paraId="2A52F40C" w14:textId="77777777" w:rsidR="00116482" w:rsidRDefault="00116482" w:rsidP="0095611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76" w:type="dxa"/>
          </w:tcPr>
          <w:p w14:paraId="4B692C14" w14:textId="77777777" w:rsidR="00116482" w:rsidRDefault="00116482" w:rsidP="0095611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744" w:type="dxa"/>
          </w:tcPr>
          <w:p w14:paraId="1CCCCC31" w14:textId="77777777" w:rsidR="00116482" w:rsidRDefault="00116482" w:rsidP="00956113">
            <w:pPr>
              <w:rPr>
                <w:rFonts w:ascii="Calibri" w:eastAsia="Calibri" w:hAnsi="Calibri" w:cs="Times New Roman"/>
              </w:rPr>
            </w:pPr>
          </w:p>
        </w:tc>
      </w:tr>
    </w:tbl>
    <w:p w14:paraId="727767E9" w14:textId="77777777" w:rsidR="00272D37" w:rsidRDefault="00272D37">
      <w:pPr>
        <w:rPr>
          <w:b/>
          <w:sz w:val="24"/>
          <w:szCs w:val="24"/>
        </w:rPr>
      </w:pPr>
    </w:p>
    <w:p w14:paraId="38095848" w14:textId="77777777" w:rsidR="000F16D9" w:rsidRDefault="00272D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</w:p>
    <w:p w14:paraId="03D045B9" w14:textId="77777777" w:rsidR="000F16D9" w:rsidRDefault="000F16D9">
      <w:pPr>
        <w:rPr>
          <w:b/>
          <w:sz w:val="24"/>
          <w:szCs w:val="24"/>
        </w:rPr>
      </w:pPr>
    </w:p>
    <w:p w14:paraId="680F8C37" w14:textId="77777777" w:rsidR="000F16D9" w:rsidRDefault="000F16D9">
      <w:pPr>
        <w:rPr>
          <w:b/>
          <w:sz w:val="24"/>
          <w:szCs w:val="24"/>
        </w:rPr>
      </w:pPr>
    </w:p>
    <w:p w14:paraId="37831B28" w14:textId="77777777" w:rsidR="000F16D9" w:rsidRDefault="000F16D9">
      <w:pPr>
        <w:rPr>
          <w:b/>
          <w:sz w:val="24"/>
          <w:szCs w:val="24"/>
        </w:rPr>
      </w:pPr>
    </w:p>
    <w:p w14:paraId="3BB5AD11" w14:textId="77777777" w:rsidR="000F16D9" w:rsidRDefault="000F16D9">
      <w:pPr>
        <w:rPr>
          <w:b/>
          <w:sz w:val="24"/>
          <w:szCs w:val="24"/>
        </w:rPr>
      </w:pPr>
    </w:p>
    <w:p w14:paraId="1D1C1CB0" w14:textId="77777777" w:rsidR="00D6712A" w:rsidRDefault="00272D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40C80">
        <w:rPr>
          <w:b/>
          <w:sz w:val="24"/>
          <w:szCs w:val="24"/>
        </w:rPr>
        <w:t xml:space="preserve">                                                      </w:t>
      </w:r>
    </w:p>
    <w:p w14:paraId="2228131F" w14:textId="77777777" w:rsidR="00D6712A" w:rsidRDefault="00D6712A">
      <w:pPr>
        <w:rPr>
          <w:b/>
          <w:sz w:val="24"/>
          <w:szCs w:val="24"/>
        </w:rPr>
      </w:pPr>
    </w:p>
    <w:p w14:paraId="01B405F8" w14:textId="77777777" w:rsidR="00D6712A" w:rsidRDefault="00D6712A">
      <w:pPr>
        <w:rPr>
          <w:b/>
          <w:sz w:val="24"/>
          <w:szCs w:val="24"/>
        </w:rPr>
      </w:pPr>
    </w:p>
    <w:p w14:paraId="3F279ADA" w14:textId="002760AA" w:rsidR="00A95632" w:rsidRDefault="00A40C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30C70">
        <w:rPr>
          <w:b/>
          <w:sz w:val="24"/>
          <w:szCs w:val="24"/>
        </w:rPr>
        <w:t>One-year</w:t>
      </w:r>
      <w:r w:rsidR="00272D37">
        <w:rPr>
          <w:b/>
          <w:sz w:val="24"/>
          <w:szCs w:val="24"/>
        </w:rPr>
        <w:t xml:space="preserve"> </w:t>
      </w:r>
      <w:r w:rsidR="00E30C70">
        <w:rPr>
          <w:b/>
          <w:sz w:val="24"/>
          <w:szCs w:val="24"/>
        </w:rPr>
        <w:t xml:space="preserve">microscopy </w:t>
      </w:r>
      <w:r w:rsidR="00272D37">
        <w:rPr>
          <w:b/>
          <w:sz w:val="24"/>
          <w:szCs w:val="24"/>
        </w:rPr>
        <w:t>data for laboratory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66"/>
        <w:gridCol w:w="1866"/>
        <w:gridCol w:w="1866"/>
        <w:gridCol w:w="1867"/>
      </w:tblGrid>
      <w:tr w:rsidR="00272D37" w14:paraId="23A9DABB" w14:textId="77777777" w:rsidTr="00272D37">
        <w:tc>
          <w:tcPr>
            <w:tcW w:w="1915" w:type="dxa"/>
          </w:tcPr>
          <w:p w14:paraId="5930491A" w14:textId="565438D5" w:rsidR="00272D37" w:rsidRPr="00272D37" w:rsidRDefault="00272D37">
            <w:pPr>
              <w:rPr>
                <w:sz w:val="24"/>
                <w:szCs w:val="24"/>
              </w:rPr>
            </w:pPr>
            <w:r w:rsidRPr="00272D37">
              <w:rPr>
                <w:sz w:val="24"/>
                <w:szCs w:val="24"/>
              </w:rPr>
              <w:t xml:space="preserve">Total </w:t>
            </w:r>
            <w:r>
              <w:rPr>
                <w:sz w:val="24"/>
                <w:szCs w:val="24"/>
              </w:rPr>
              <w:t>patients</w:t>
            </w:r>
          </w:p>
        </w:tc>
        <w:tc>
          <w:tcPr>
            <w:tcW w:w="1915" w:type="dxa"/>
          </w:tcPr>
          <w:p w14:paraId="2C713EE4" w14:textId="4F477E6C" w:rsidR="00272D37" w:rsidRDefault="00272D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Q1</w:t>
            </w:r>
          </w:p>
        </w:tc>
        <w:tc>
          <w:tcPr>
            <w:tcW w:w="1915" w:type="dxa"/>
          </w:tcPr>
          <w:p w14:paraId="0F867F82" w14:textId="39ABE7E5" w:rsidR="00272D37" w:rsidRDefault="00272D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Q2</w:t>
            </w:r>
          </w:p>
        </w:tc>
        <w:tc>
          <w:tcPr>
            <w:tcW w:w="1915" w:type="dxa"/>
          </w:tcPr>
          <w:p w14:paraId="35D64710" w14:textId="03C01D7B" w:rsidR="00272D37" w:rsidRDefault="00272D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Q3</w:t>
            </w:r>
          </w:p>
        </w:tc>
        <w:tc>
          <w:tcPr>
            <w:tcW w:w="1916" w:type="dxa"/>
          </w:tcPr>
          <w:p w14:paraId="78710A6C" w14:textId="7073DDDF" w:rsidR="00272D37" w:rsidRDefault="00272D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Q4</w:t>
            </w:r>
          </w:p>
        </w:tc>
      </w:tr>
      <w:tr w:rsidR="00272D37" w14:paraId="1736D23F" w14:textId="77777777" w:rsidTr="00272D37">
        <w:tc>
          <w:tcPr>
            <w:tcW w:w="1915" w:type="dxa"/>
          </w:tcPr>
          <w:p w14:paraId="4638F766" w14:textId="348C06FA" w:rsidR="00272D37" w:rsidRPr="00272D37" w:rsidRDefault="00272D37">
            <w:pPr>
              <w:rPr>
                <w:sz w:val="24"/>
                <w:szCs w:val="24"/>
              </w:rPr>
            </w:pPr>
            <w:r w:rsidRPr="00272D37">
              <w:rPr>
                <w:sz w:val="24"/>
                <w:szCs w:val="24"/>
              </w:rPr>
              <w:t>NO.  pos</w:t>
            </w:r>
          </w:p>
        </w:tc>
        <w:tc>
          <w:tcPr>
            <w:tcW w:w="1915" w:type="dxa"/>
          </w:tcPr>
          <w:p w14:paraId="1277D821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1AAB15D3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3070FD18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79AA5975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  <w:tr w:rsidR="00272D37" w14:paraId="70C06D1A" w14:textId="77777777" w:rsidTr="00272D37">
        <w:tc>
          <w:tcPr>
            <w:tcW w:w="1915" w:type="dxa"/>
          </w:tcPr>
          <w:p w14:paraId="2D2C6E5D" w14:textId="740EB3AF" w:rsidR="00272D37" w:rsidRPr="00272D37" w:rsidRDefault="00272D37">
            <w:pPr>
              <w:rPr>
                <w:sz w:val="24"/>
                <w:szCs w:val="24"/>
              </w:rPr>
            </w:pPr>
            <w:r w:rsidRPr="00272D37">
              <w:rPr>
                <w:sz w:val="24"/>
                <w:szCs w:val="24"/>
              </w:rPr>
              <w:t>No. low pos</w:t>
            </w:r>
          </w:p>
        </w:tc>
        <w:tc>
          <w:tcPr>
            <w:tcW w:w="1915" w:type="dxa"/>
          </w:tcPr>
          <w:p w14:paraId="1C92B776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4394DCE5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40EB0B6B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1421D3A0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  <w:tr w:rsidR="00272D37" w14:paraId="5D7F9508" w14:textId="77777777" w:rsidTr="00272D37">
        <w:tc>
          <w:tcPr>
            <w:tcW w:w="1915" w:type="dxa"/>
          </w:tcPr>
          <w:p w14:paraId="21265F54" w14:textId="683120CF" w:rsidR="00272D37" w:rsidRPr="00272D37" w:rsidRDefault="00272D37">
            <w:pPr>
              <w:rPr>
                <w:sz w:val="24"/>
                <w:szCs w:val="24"/>
              </w:rPr>
            </w:pPr>
            <w:r w:rsidRPr="00272D37">
              <w:rPr>
                <w:sz w:val="24"/>
                <w:szCs w:val="24"/>
              </w:rPr>
              <w:t>Low series</w:t>
            </w:r>
          </w:p>
        </w:tc>
        <w:tc>
          <w:tcPr>
            <w:tcW w:w="1915" w:type="dxa"/>
          </w:tcPr>
          <w:p w14:paraId="5823EE1C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757284C8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455CD9FA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16232643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  <w:tr w:rsidR="00272D37" w14:paraId="7FE2AF08" w14:textId="77777777" w:rsidTr="00272D37">
        <w:tc>
          <w:tcPr>
            <w:tcW w:w="1915" w:type="dxa"/>
          </w:tcPr>
          <w:p w14:paraId="028532B2" w14:textId="7B2F4AFC" w:rsidR="00272D37" w:rsidRPr="00272D37" w:rsidRDefault="00272D37">
            <w:pPr>
              <w:rPr>
                <w:sz w:val="24"/>
                <w:szCs w:val="24"/>
              </w:rPr>
            </w:pPr>
            <w:r w:rsidRPr="00272D37">
              <w:rPr>
                <w:sz w:val="24"/>
                <w:szCs w:val="24"/>
              </w:rPr>
              <w:t>High pos</w:t>
            </w:r>
          </w:p>
        </w:tc>
        <w:tc>
          <w:tcPr>
            <w:tcW w:w="1915" w:type="dxa"/>
          </w:tcPr>
          <w:p w14:paraId="4AF68186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6DD3C79F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709E1CB7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7CC07F5B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  <w:tr w:rsidR="00272D37" w14:paraId="12C71F0E" w14:textId="77777777" w:rsidTr="00272D37">
        <w:tc>
          <w:tcPr>
            <w:tcW w:w="1915" w:type="dxa"/>
          </w:tcPr>
          <w:p w14:paraId="3661B22E" w14:textId="635A7371" w:rsidR="00272D37" w:rsidRPr="00272D37" w:rsidRDefault="00272D37">
            <w:pPr>
              <w:rPr>
                <w:sz w:val="24"/>
                <w:szCs w:val="24"/>
              </w:rPr>
            </w:pPr>
            <w:r w:rsidRPr="00272D37">
              <w:rPr>
                <w:sz w:val="24"/>
                <w:szCs w:val="24"/>
              </w:rPr>
              <w:t>High series</w:t>
            </w:r>
          </w:p>
        </w:tc>
        <w:tc>
          <w:tcPr>
            <w:tcW w:w="1915" w:type="dxa"/>
          </w:tcPr>
          <w:p w14:paraId="5CFD5451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7D989DCF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62EB0E1A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6E88D7AE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  <w:tr w:rsidR="00272D37" w14:paraId="73D5F726" w14:textId="77777777" w:rsidTr="00272D37">
        <w:tc>
          <w:tcPr>
            <w:tcW w:w="1915" w:type="dxa"/>
          </w:tcPr>
          <w:p w14:paraId="7BFF24D7" w14:textId="1970C6AF" w:rsidR="00272D37" w:rsidRPr="00272D37" w:rsidRDefault="00272D37">
            <w:pPr>
              <w:rPr>
                <w:sz w:val="24"/>
                <w:szCs w:val="24"/>
              </w:rPr>
            </w:pPr>
            <w:r w:rsidRPr="00272D37">
              <w:rPr>
                <w:sz w:val="24"/>
                <w:szCs w:val="24"/>
              </w:rPr>
              <w:t>Total follow up</w:t>
            </w:r>
          </w:p>
        </w:tc>
        <w:tc>
          <w:tcPr>
            <w:tcW w:w="1915" w:type="dxa"/>
          </w:tcPr>
          <w:p w14:paraId="06353442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42228E09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42AFC2BD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6BCEB3D6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  <w:tr w:rsidR="00272D37" w14:paraId="06B958F9" w14:textId="77777777" w:rsidTr="00272D37">
        <w:tc>
          <w:tcPr>
            <w:tcW w:w="1915" w:type="dxa"/>
          </w:tcPr>
          <w:p w14:paraId="5A3EDFA0" w14:textId="250C8EEE" w:rsidR="00272D37" w:rsidRPr="00272D37" w:rsidRDefault="00272D37">
            <w:pPr>
              <w:rPr>
                <w:sz w:val="24"/>
                <w:szCs w:val="24"/>
              </w:rPr>
            </w:pPr>
            <w:r w:rsidRPr="00272D37">
              <w:rPr>
                <w:sz w:val="24"/>
                <w:szCs w:val="24"/>
              </w:rPr>
              <w:t>Follow up pos</w:t>
            </w:r>
          </w:p>
        </w:tc>
        <w:tc>
          <w:tcPr>
            <w:tcW w:w="1915" w:type="dxa"/>
          </w:tcPr>
          <w:p w14:paraId="3915E9C6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18B612F2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1C01825E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00F30953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  <w:tr w:rsidR="00272D37" w14:paraId="6ACADFEB" w14:textId="77777777" w:rsidTr="00272D37">
        <w:tc>
          <w:tcPr>
            <w:tcW w:w="1915" w:type="dxa"/>
          </w:tcPr>
          <w:p w14:paraId="00AB4995" w14:textId="6AFE5BE8" w:rsidR="00272D37" w:rsidRPr="00272D37" w:rsidRDefault="0027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HIV</w:t>
            </w:r>
          </w:p>
        </w:tc>
        <w:tc>
          <w:tcPr>
            <w:tcW w:w="1915" w:type="dxa"/>
          </w:tcPr>
          <w:p w14:paraId="46328AA8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1BFE2B59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00D1ABE2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06BBB993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  <w:tr w:rsidR="00272D37" w14:paraId="1BCBBEAE" w14:textId="77777777" w:rsidTr="00272D37">
        <w:tc>
          <w:tcPr>
            <w:tcW w:w="1915" w:type="dxa"/>
          </w:tcPr>
          <w:p w14:paraId="17608064" w14:textId="4892CE1E" w:rsidR="00272D37" w:rsidRDefault="0027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HIV pos</w:t>
            </w:r>
          </w:p>
        </w:tc>
        <w:tc>
          <w:tcPr>
            <w:tcW w:w="1915" w:type="dxa"/>
          </w:tcPr>
          <w:p w14:paraId="6C2A38B8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2ACED41F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5BAC64AE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14:paraId="7F9F429F" w14:textId="77777777" w:rsidR="00272D37" w:rsidRDefault="00272D37">
            <w:pPr>
              <w:rPr>
                <w:b/>
                <w:sz w:val="24"/>
                <w:szCs w:val="24"/>
              </w:rPr>
            </w:pPr>
          </w:p>
        </w:tc>
      </w:tr>
    </w:tbl>
    <w:p w14:paraId="47F5D4F5" w14:textId="77777777" w:rsidR="005B5E86" w:rsidRDefault="005B5E86">
      <w:pPr>
        <w:rPr>
          <w:b/>
          <w:sz w:val="24"/>
          <w:szCs w:val="24"/>
        </w:rPr>
      </w:pPr>
    </w:p>
    <w:p w14:paraId="5C137E99" w14:textId="77777777" w:rsidR="005B5E86" w:rsidRDefault="005B5E86">
      <w:pPr>
        <w:rPr>
          <w:b/>
          <w:sz w:val="24"/>
          <w:szCs w:val="24"/>
        </w:rPr>
      </w:pPr>
    </w:p>
    <w:p w14:paraId="0C823585" w14:textId="4B42C330" w:rsidR="003542ED" w:rsidRDefault="005B5E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</w:p>
    <w:p w14:paraId="72EC9AD5" w14:textId="62E69947" w:rsidR="005B5E86" w:rsidRDefault="00A40C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 w:rsidR="005B5E86">
        <w:rPr>
          <w:b/>
          <w:sz w:val="24"/>
          <w:szCs w:val="24"/>
        </w:rPr>
        <w:t xml:space="preserve">GENE EXPERT </w:t>
      </w:r>
      <w:r w:rsidR="00224E61">
        <w:rPr>
          <w:b/>
          <w:sz w:val="24"/>
          <w:szCs w:val="24"/>
        </w:rPr>
        <w:t xml:space="preserve">LAST QUARTER </w:t>
      </w:r>
      <w:r w:rsidR="00DD1061">
        <w:rPr>
          <w:b/>
          <w:sz w:val="24"/>
          <w:szCs w:val="24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3"/>
        <w:gridCol w:w="4727"/>
      </w:tblGrid>
      <w:tr w:rsidR="005B5E86" w14:paraId="2AAE6387" w14:textId="77777777" w:rsidTr="005B5E86">
        <w:tc>
          <w:tcPr>
            <w:tcW w:w="4788" w:type="dxa"/>
          </w:tcPr>
          <w:p w14:paraId="1D4E5468" w14:textId="40C2AE72" w:rsidR="005B5E86" w:rsidRPr="000F16D9" w:rsidRDefault="00224E61">
            <w:pPr>
              <w:rPr>
                <w:b/>
                <w:sz w:val="24"/>
                <w:szCs w:val="24"/>
              </w:rPr>
            </w:pPr>
            <w:r w:rsidRPr="000F16D9"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4788" w:type="dxa"/>
          </w:tcPr>
          <w:p w14:paraId="6108D3B3" w14:textId="132EA2D1" w:rsidR="005B5E86" w:rsidRPr="000F16D9" w:rsidRDefault="00224E61" w:rsidP="000A7FA8">
            <w:pPr>
              <w:rPr>
                <w:b/>
                <w:sz w:val="24"/>
                <w:szCs w:val="24"/>
              </w:rPr>
            </w:pPr>
            <w:r w:rsidRPr="000F16D9">
              <w:rPr>
                <w:b/>
                <w:sz w:val="24"/>
                <w:szCs w:val="24"/>
              </w:rPr>
              <w:t xml:space="preserve">TBMUs </w:t>
            </w:r>
            <w:r w:rsidR="000A7FA8">
              <w:rPr>
                <w:b/>
                <w:sz w:val="24"/>
                <w:szCs w:val="24"/>
              </w:rPr>
              <w:t>NAME</w:t>
            </w:r>
            <w:r w:rsidR="000A7FA8" w:rsidRPr="000A7FA8">
              <w:rPr>
                <w:sz w:val="24"/>
                <w:szCs w:val="24"/>
              </w:rPr>
              <w:t>…………………………………………..</w:t>
            </w:r>
          </w:p>
        </w:tc>
      </w:tr>
      <w:tr w:rsidR="005B5E86" w14:paraId="1661C978" w14:textId="77777777" w:rsidTr="005B5E86">
        <w:tc>
          <w:tcPr>
            <w:tcW w:w="4788" w:type="dxa"/>
          </w:tcPr>
          <w:p w14:paraId="7F2D024A" w14:textId="605967AC" w:rsidR="005B5E86" w:rsidRPr="00224E61" w:rsidRDefault="005B5E86">
            <w:pPr>
              <w:rPr>
                <w:sz w:val="24"/>
                <w:szCs w:val="24"/>
              </w:rPr>
            </w:pPr>
            <w:r w:rsidRPr="00224E61">
              <w:rPr>
                <w:sz w:val="24"/>
                <w:szCs w:val="24"/>
              </w:rPr>
              <w:t>MTB not detected</w:t>
            </w:r>
          </w:p>
        </w:tc>
        <w:tc>
          <w:tcPr>
            <w:tcW w:w="4788" w:type="dxa"/>
          </w:tcPr>
          <w:p w14:paraId="7CBDBF53" w14:textId="77777777" w:rsidR="005B5E86" w:rsidRDefault="005B5E86">
            <w:pPr>
              <w:rPr>
                <w:b/>
                <w:sz w:val="24"/>
                <w:szCs w:val="24"/>
              </w:rPr>
            </w:pPr>
          </w:p>
        </w:tc>
      </w:tr>
      <w:tr w:rsidR="005B5E86" w14:paraId="66238380" w14:textId="77777777" w:rsidTr="005B5E86">
        <w:tc>
          <w:tcPr>
            <w:tcW w:w="4788" w:type="dxa"/>
          </w:tcPr>
          <w:p w14:paraId="407AACE0" w14:textId="160C5E7C" w:rsidR="005B5E86" w:rsidRPr="00224E61" w:rsidRDefault="005B5E86" w:rsidP="00A43F17">
            <w:pPr>
              <w:rPr>
                <w:sz w:val="24"/>
                <w:szCs w:val="24"/>
              </w:rPr>
            </w:pPr>
            <w:r w:rsidRPr="00224E61">
              <w:rPr>
                <w:sz w:val="24"/>
                <w:szCs w:val="24"/>
              </w:rPr>
              <w:t>MTB detected</w:t>
            </w:r>
            <w:r w:rsidR="00A43F17" w:rsidRPr="00224E61">
              <w:rPr>
                <w:sz w:val="24"/>
                <w:szCs w:val="24"/>
              </w:rPr>
              <w:t>, RIF not detected</w:t>
            </w:r>
          </w:p>
        </w:tc>
        <w:tc>
          <w:tcPr>
            <w:tcW w:w="4788" w:type="dxa"/>
          </w:tcPr>
          <w:p w14:paraId="3D46F4A0" w14:textId="77777777" w:rsidR="005B5E86" w:rsidRDefault="005B5E86">
            <w:pPr>
              <w:rPr>
                <w:b/>
                <w:sz w:val="24"/>
                <w:szCs w:val="24"/>
              </w:rPr>
            </w:pPr>
          </w:p>
        </w:tc>
      </w:tr>
      <w:tr w:rsidR="005B5E86" w14:paraId="7B14CAB9" w14:textId="77777777" w:rsidTr="005B5E86">
        <w:tc>
          <w:tcPr>
            <w:tcW w:w="4788" w:type="dxa"/>
          </w:tcPr>
          <w:p w14:paraId="7B78BC7C" w14:textId="739170C5" w:rsidR="005B5E86" w:rsidRPr="00224E61" w:rsidRDefault="00A43F17" w:rsidP="00A43F17">
            <w:pPr>
              <w:rPr>
                <w:sz w:val="24"/>
                <w:szCs w:val="24"/>
              </w:rPr>
            </w:pPr>
            <w:r w:rsidRPr="00224E61">
              <w:rPr>
                <w:sz w:val="24"/>
                <w:szCs w:val="24"/>
              </w:rPr>
              <w:t>MTB detected, RIF detected</w:t>
            </w:r>
          </w:p>
        </w:tc>
        <w:tc>
          <w:tcPr>
            <w:tcW w:w="4788" w:type="dxa"/>
          </w:tcPr>
          <w:p w14:paraId="61E3CBF8" w14:textId="77777777" w:rsidR="005B5E86" w:rsidRDefault="005B5E86">
            <w:pPr>
              <w:rPr>
                <w:b/>
                <w:sz w:val="24"/>
                <w:szCs w:val="24"/>
              </w:rPr>
            </w:pPr>
          </w:p>
        </w:tc>
      </w:tr>
      <w:tr w:rsidR="005B5E86" w14:paraId="2BE31719" w14:textId="77777777" w:rsidTr="005B5E86">
        <w:tc>
          <w:tcPr>
            <w:tcW w:w="4788" w:type="dxa"/>
          </w:tcPr>
          <w:p w14:paraId="67B20F0B" w14:textId="340D8EE9" w:rsidR="005B5E86" w:rsidRPr="00224E61" w:rsidRDefault="00A43F17">
            <w:pPr>
              <w:rPr>
                <w:sz w:val="24"/>
                <w:szCs w:val="24"/>
              </w:rPr>
            </w:pPr>
            <w:r w:rsidRPr="00224E61">
              <w:rPr>
                <w:sz w:val="24"/>
                <w:szCs w:val="24"/>
              </w:rPr>
              <w:t>MTB detected, RIF indeterminate</w:t>
            </w:r>
          </w:p>
        </w:tc>
        <w:tc>
          <w:tcPr>
            <w:tcW w:w="4788" w:type="dxa"/>
          </w:tcPr>
          <w:p w14:paraId="34F8124E" w14:textId="77777777" w:rsidR="005B5E86" w:rsidRDefault="005B5E86">
            <w:pPr>
              <w:rPr>
                <w:b/>
                <w:sz w:val="24"/>
                <w:szCs w:val="24"/>
              </w:rPr>
            </w:pPr>
          </w:p>
        </w:tc>
      </w:tr>
      <w:tr w:rsidR="005B5E86" w14:paraId="57170063" w14:textId="77777777" w:rsidTr="005B5E86">
        <w:tc>
          <w:tcPr>
            <w:tcW w:w="4788" w:type="dxa"/>
          </w:tcPr>
          <w:p w14:paraId="41F9EEFA" w14:textId="207B7499" w:rsidR="005B5E86" w:rsidRPr="00224E61" w:rsidRDefault="00224E61">
            <w:pPr>
              <w:rPr>
                <w:sz w:val="24"/>
                <w:szCs w:val="24"/>
              </w:rPr>
            </w:pPr>
            <w:r w:rsidRPr="00224E61">
              <w:rPr>
                <w:sz w:val="24"/>
                <w:szCs w:val="24"/>
              </w:rPr>
              <w:t>Error</w:t>
            </w:r>
          </w:p>
        </w:tc>
        <w:tc>
          <w:tcPr>
            <w:tcW w:w="4788" w:type="dxa"/>
          </w:tcPr>
          <w:p w14:paraId="2C51BEF1" w14:textId="77777777" w:rsidR="005B5E86" w:rsidRDefault="005B5E86">
            <w:pPr>
              <w:rPr>
                <w:b/>
                <w:sz w:val="24"/>
                <w:szCs w:val="24"/>
              </w:rPr>
            </w:pPr>
          </w:p>
        </w:tc>
      </w:tr>
      <w:tr w:rsidR="005B5E86" w14:paraId="0CEED6AB" w14:textId="77777777" w:rsidTr="005B5E86">
        <w:tc>
          <w:tcPr>
            <w:tcW w:w="4788" w:type="dxa"/>
          </w:tcPr>
          <w:p w14:paraId="2876B1D4" w14:textId="53905AE4" w:rsidR="005B5E86" w:rsidRPr="00224E61" w:rsidRDefault="00224E61">
            <w:pPr>
              <w:rPr>
                <w:sz w:val="24"/>
                <w:szCs w:val="24"/>
              </w:rPr>
            </w:pPr>
            <w:r w:rsidRPr="00224E61">
              <w:rPr>
                <w:sz w:val="24"/>
                <w:szCs w:val="24"/>
              </w:rPr>
              <w:t>Invalid</w:t>
            </w:r>
          </w:p>
        </w:tc>
        <w:tc>
          <w:tcPr>
            <w:tcW w:w="4788" w:type="dxa"/>
          </w:tcPr>
          <w:p w14:paraId="6C90E003" w14:textId="77777777" w:rsidR="005B5E86" w:rsidRDefault="005B5E86">
            <w:pPr>
              <w:rPr>
                <w:b/>
                <w:sz w:val="24"/>
                <w:szCs w:val="24"/>
              </w:rPr>
            </w:pPr>
          </w:p>
        </w:tc>
      </w:tr>
      <w:tr w:rsidR="005B5E86" w14:paraId="6B250D30" w14:textId="77777777" w:rsidTr="005B5E86">
        <w:tc>
          <w:tcPr>
            <w:tcW w:w="4788" w:type="dxa"/>
          </w:tcPr>
          <w:p w14:paraId="41AE1019" w14:textId="408AD64D" w:rsidR="005B5E86" w:rsidRPr="00224E61" w:rsidRDefault="00224E61">
            <w:pPr>
              <w:rPr>
                <w:sz w:val="24"/>
                <w:szCs w:val="24"/>
              </w:rPr>
            </w:pPr>
            <w:r w:rsidRPr="00224E61">
              <w:rPr>
                <w:sz w:val="24"/>
                <w:szCs w:val="24"/>
              </w:rPr>
              <w:t>No result</w:t>
            </w:r>
          </w:p>
        </w:tc>
        <w:tc>
          <w:tcPr>
            <w:tcW w:w="4788" w:type="dxa"/>
          </w:tcPr>
          <w:p w14:paraId="4DAC6ED7" w14:textId="77777777" w:rsidR="005B5E86" w:rsidRDefault="005B5E86">
            <w:pPr>
              <w:rPr>
                <w:b/>
                <w:sz w:val="24"/>
                <w:szCs w:val="24"/>
              </w:rPr>
            </w:pPr>
          </w:p>
        </w:tc>
      </w:tr>
      <w:tr w:rsidR="005B5E86" w14:paraId="276F6186" w14:textId="77777777" w:rsidTr="005B5E86">
        <w:tc>
          <w:tcPr>
            <w:tcW w:w="4788" w:type="dxa"/>
          </w:tcPr>
          <w:p w14:paraId="0777D789" w14:textId="60475A46" w:rsidR="005B5E86" w:rsidRPr="00224E61" w:rsidRDefault="00B20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Trace</w:t>
            </w:r>
          </w:p>
        </w:tc>
        <w:tc>
          <w:tcPr>
            <w:tcW w:w="4788" w:type="dxa"/>
          </w:tcPr>
          <w:p w14:paraId="1B94683B" w14:textId="77777777" w:rsidR="005B5E86" w:rsidRDefault="005B5E86">
            <w:pPr>
              <w:rPr>
                <w:b/>
                <w:sz w:val="24"/>
                <w:szCs w:val="24"/>
              </w:rPr>
            </w:pPr>
          </w:p>
        </w:tc>
      </w:tr>
      <w:tr w:rsidR="00B20E4C" w14:paraId="591AEE2B" w14:textId="77777777" w:rsidTr="005B5E86">
        <w:tc>
          <w:tcPr>
            <w:tcW w:w="4788" w:type="dxa"/>
          </w:tcPr>
          <w:p w14:paraId="30BD16E9" w14:textId="606CB64A" w:rsidR="00B20E4C" w:rsidRPr="00224E61" w:rsidRDefault="00B20E4C">
            <w:pPr>
              <w:rPr>
                <w:sz w:val="24"/>
                <w:szCs w:val="24"/>
              </w:rPr>
            </w:pPr>
            <w:r w:rsidRPr="00224E61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6124BAB0" w14:textId="77777777" w:rsidR="00B20E4C" w:rsidRDefault="00B20E4C">
            <w:pPr>
              <w:rPr>
                <w:b/>
                <w:sz w:val="24"/>
                <w:szCs w:val="24"/>
              </w:rPr>
            </w:pPr>
          </w:p>
        </w:tc>
      </w:tr>
    </w:tbl>
    <w:p w14:paraId="1B55B07C" w14:textId="77777777" w:rsidR="005B5E86" w:rsidRDefault="005B5E86">
      <w:pPr>
        <w:rPr>
          <w:b/>
          <w:sz w:val="24"/>
          <w:szCs w:val="24"/>
        </w:rPr>
      </w:pPr>
    </w:p>
    <w:p w14:paraId="79FCC2C1" w14:textId="77777777" w:rsidR="005B5E86" w:rsidRDefault="005B5E86">
      <w:pPr>
        <w:rPr>
          <w:b/>
          <w:sz w:val="24"/>
          <w:szCs w:val="24"/>
        </w:rPr>
      </w:pPr>
    </w:p>
    <w:p w14:paraId="68B55D04" w14:textId="77777777" w:rsidR="003542ED" w:rsidRDefault="003542ED">
      <w:pPr>
        <w:rPr>
          <w:rFonts w:cs="Arial"/>
          <w:bCs/>
          <w:sz w:val="20"/>
        </w:rPr>
      </w:pPr>
    </w:p>
    <w:p w14:paraId="10BE4570" w14:textId="77777777" w:rsidR="003542ED" w:rsidRDefault="003542ED">
      <w:pPr>
        <w:rPr>
          <w:rFonts w:cs="Arial"/>
          <w:bCs/>
          <w:sz w:val="20"/>
        </w:rPr>
      </w:pPr>
    </w:p>
    <w:p w14:paraId="680D8AFA" w14:textId="77777777" w:rsidR="0092725C" w:rsidRDefault="0092725C">
      <w:pPr>
        <w:rPr>
          <w:rFonts w:cs="Arial"/>
          <w:bCs/>
          <w:sz w:val="20"/>
        </w:rPr>
      </w:pPr>
    </w:p>
    <w:p w14:paraId="6A997521" w14:textId="77777777" w:rsidR="0092725C" w:rsidRDefault="0092725C">
      <w:pPr>
        <w:rPr>
          <w:rFonts w:cs="Arial"/>
          <w:bCs/>
          <w:sz w:val="20"/>
        </w:rPr>
      </w:pPr>
    </w:p>
    <w:p w14:paraId="2CF11079" w14:textId="77777777" w:rsidR="00D6712A" w:rsidRDefault="00902B8D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   </w:t>
      </w:r>
      <w:r w:rsidR="00D6712A">
        <w:rPr>
          <w:rFonts w:cs="Arial"/>
          <w:b/>
          <w:bCs/>
          <w:sz w:val="24"/>
          <w:szCs w:val="24"/>
        </w:rPr>
        <w:t xml:space="preserve">                           </w:t>
      </w:r>
    </w:p>
    <w:p w14:paraId="446BD311" w14:textId="7BE8AA31" w:rsidR="00902B8D" w:rsidRPr="00902B8D" w:rsidRDefault="00D6712A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 xml:space="preserve">    </w:t>
      </w:r>
      <w:r w:rsidR="00902B8D" w:rsidRPr="00902B8D">
        <w:rPr>
          <w:rFonts w:cs="Arial"/>
          <w:b/>
          <w:bCs/>
          <w:sz w:val="24"/>
          <w:szCs w:val="24"/>
        </w:rPr>
        <w:t>Reagents and solutions for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1549"/>
        <w:gridCol w:w="1803"/>
        <w:gridCol w:w="1462"/>
        <w:gridCol w:w="1441"/>
      </w:tblGrid>
      <w:tr w:rsidR="00902B8D" w14:paraId="3B5B4668" w14:textId="395AC76E" w:rsidTr="00902B8D">
        <w:tc>
          <w:tcPr>
            <w:tcW w:w="3176" w:type="dxa"/>
          </w:tcPr>
          <w:p w14:paraId="53C7C727" w14:textId="616E66C7" w:rsidR="00902B8D" w:rsidRPr="00BD3FF4" w:rsidRDefault="00902B8D">
            <w:pPr>
              <w:rPr>
                <w:rFonts w:cs="Arial"/>
                <w:b/>
                <w:bCs/>
                <w:sz w:val="20"/>
              </w:rPr>
            </w:pPr>
            <w:r w:rsidRPr="00BD3FF4">
              <w:rPr>
                <w:rFonts w:cs="Arial"/>
                <w:b/>
                <w:bCs/>
                <w:sz w:val="20"/>
              </w:rPr>
              <w:t>ITEMS</w:t>
            </w:r>
          </w:p>
        </w:tc>
        <w:tc>
          <w:tcPr>
            <w:tcW w:w="1584" w:type="dxa"/>
          </w:tcPr>
          <w:p w14:paraId="32300A32" w14:textId="22423B68" w:rsidR="00902B8D" w:rsidRPr="00BD3FF4" w:rsidRDefault="00902B8D">
            <w:pPr>
              <w:rPr>
                <w:rFonts w:cs="Arial"/>
                <w:b/>
                <w:bCs/>
                <w:sz w:val="20"/>
              </w:rPr>
            </w:pPr>
            <w:r w:rsidRPr="00BD3FF4">
              <w:rPr>
                <w:rFonts w:cs="Arial"/>
                <w:b/>
                <w:bCs/>
                <w:sz w:val="20"/>
              </w:rPr>
              <w:t>UNIT</w:t>
            </w:r>
            <w:r>
              <w:rPr>
                <w:rFonts w:cs="Arial"/>
                <w:b/>
                <w:bCs/>
                <w:sz w:val="20"/>
              </w:rPr>
              <w:t xml:space="preserve"> ( pcs/</w:t>
            </w:r>
            <w:proofErr w:type="spellStart"/>
            <w:r>
              <w:rPr>
                <w:rFonts w:cs="Arial"/>
                <w:b/>
                <w:bCs/>
                <w:sz w:val="20"/>
              </w:rPr>
              <w:t>lts</w:t>
            </w:r>
            <w:proofErr w:type="spellEnd"/>
          </w:p>
        </w:tc>
        <w:tc>
          <w:tcPr>
            <w:tcW w:w="1846" w:type="dxa"/>
          </w:tcPr>
          <w:p w14:paraId="7803F0A2" w14:textId="6AB4843D" w:rsidR="00902B8D" w:rsidRDefault="00902B8D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Existing stock </w:t>
            </w:r>
          </w:p>
        </w:tc>
        <w:tc>
          <w:tcPr>
            <w:tcW w:w="1496" w:type="dxa"/>
          </w:tcPr>
          <w:p w14:paraId="4A337A33" w14:textId="2D4A0450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b/>
                <w:bCs/>
                <w:sz w:val="20"/>
              </w:rPr>
              <w:t>Expiry date</w:t>
            </w:r>
            <w:r>
              <w:rPr>
                <w:rFonts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1474" w:type="dxa"/>
          </w:tcPr>
          <w:p w14:paraId="6AA19D0D" w14:textId="259E4939" w:rsidR="00902B8D" w:rsidRPr="008D1320" w:rsidRDefault="00902B8D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needs</w:t>
            </w:r>
          </w:p>
        </w:tc>
      </w:tr>
      <w:tr w:rsidR="00902B8D" w14:paraId="77442AC1" w14:textId="5512F09C" w:rsidTr="00902B8D">
        <w:tc>
          <w:tcPr>
            <w:tcW w:w="3176" w:type="dxa"/>
            <w:vAlign w:val="center"/>
          </w:tcPr>
          <w:p w14:paraId="37A8D202" w14:textId="4BAAB9F5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 xml:space="preserve">Sputum containers </w:t>
            </w:r>
          </w:p>
        </w:tc>
        <w:tc>
          <w:tcPr>
            <w:tcW w:w="1584" w:type="dxa"/>
          </w:tcPr>
          <w:p w14:paraId="628D627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6507D4A9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78763846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52A5784C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1D3B9951" w14:textId="3104DD78" w:rsidTr="00902B8D">
        <w:tc>
          <w:tcPr>
            <w:tcW w:w="3176" w:type="dxa"/>
            <w:vAlign w:val="center"/>
          </w:tcPr>
          <w:p w14:paraId="0D2925A1" w14:textId="6FACDC9E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 xml:space="preserve">Slides </w:t>
            </w:r>
          </w:p>
        </w:tc>
        <w:tc>
          <w:tcPr>
            <w:tcW w:w="1584" w:type="dxa"/>
          </w:tcPr>
          <w:p w14:paraId="7E953A2C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3DE59C07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2C9F7DB4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22B1009D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4A7599A0" w14:textId="7B714D77" w:rsidTr="00902B8D">
        <w:tc>
          <w:tcPr>
            <w:tcW w:w="3176" w:type="dxa"/>
            <w:vAlign w:val="center"/>
          </w:tcPr>
          <w:p w14:paraId="12758348" w14:textId="559899D3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>Applicator wooden</w:t>
            </w:r>
          </w:p>
        </w:tc>
        <w:tc>
          <w:tcPr>
            <w:tcW w:w="1584" w:type="dxa"/>
          </w:tcPr>
          <w:p w14:paraId="413A263E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6ED9DE21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372B8E60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44B5C48B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4EA157CD" w14:textId="0C41DB25" w:rsidTr="00902B8D">
        <w:tc>
          <w:tcPr>
            <w:tcW w:w="3176" w:type="dxa"/>
            <w:vAlign w:val="center"/>
          </w:tcPr>
          <w:p w14:paraId="1C9360CD" w14:textId="5A521A61" w:rsidR="00902B8D" w:rsidRDefault="00902B8D">
            <w:pPr>
              <w:rPr>
                <w:rFonts w:cs="Arial"/>
                <w:bCs/>
                <w:sz w:val="20"/>
              </w:rPr>
            </w:pPr>
            <w:proofErr w:type="spellStart"/>
            <w:r w:rsidRPr="008D1320">
              <w:rPr>
                <w:rFonts w:cs="Arial"/>
                <w:sz w:val="20"/>
              </w:rPr>
              <w:t>sulphuric</w:t>
            </w:r>
            <w:proofErr w:type="spellEnd"/>
            <w:r w:rsidRPr="008D1320">
              <w:rPr>
                <w:rFonts w:cs="Arial"/>
                <w:sz w:val="20"/>
              </w:rPr>
              <w:t xml:space="preserve"> acid</w:t>
            </w:r>
          </w:p>
        </w:tc>
        <w:tc>
          <w:tcPr>
            <w:tcW w:w="1584" w:type="dxa"/>
          </w:tcPr>
          <w:p w14:paraId="5CF54B7F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495E3BB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3F261A53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5580DB54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33DE8F55" w14:textId="4B6B0AE5" w:rsidTr="00902B8D">
        <w:tc>
          <w:tcPr>
            <w:tcW w:w="3176" w:type="dxa"/>
            <w:vAlign w:val="center"/>
          </w:tcPr>
          <w:p w14:paraId="1EB22D77" w14:textId="1ACAD634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>Carbolfuchsin</w:t>
            </w:r>
          </w:p>
        </w:tc>
        <w:tc>
          <w:tcPr>
            <w:tcW w:w="1584" w:type="dxa"/>
          </w:tcPr>
          <w:p w14:paraId="3486E77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366B0478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42973E91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648DC3D0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58D6A161" w14:textId="2D9DED7D" w:rsidTr="00902B8D">
        <w:tc>
          <w:tcPr>
            <w:tcW w:w="3176" w:type="dxa"/>
            <w:vAlign w:val="center"/>
          </w:tcPr>
          <w:p w14:paraId="7C2D8DB0" w14:textId="72884FFF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>Methylene blue</w:t>
            </w:r>
          </w:p>
        </w:tc>
        <w:tc>
          <w:tcPr>
            <w:tcW w:w="1584" w:type="dxa"/>
          </w:tcPr>
          <w:p w14:paraId="7AA182A8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211E72A0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282026E3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1EAC8F9B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73E07B1A" w14:textId="5D0DF3D1" w:rsidTr="00902B8D">
        <w:tc>
          <w:tcPr>
            <w:tcW w:w="3176" w:type="dxa"/>
            <w:vAlign w:val="center"/>
          </w:tcPr>
          <w:p w14:paraId="3CF9E5FF" w14:textId="7271D1EF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>Methylated spirit</w:t>
            </w:r>
          </w:p>
        </w:tc>
        <w:tc>
          <w:tcPr>
            <w:tcW w:w="1584" w:type="dxa"/>
          </w:tcPr>
          <w:p w14:paraId="59F946B8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4B1AEDF0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6326FC02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7B4F6FD7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399633AE" w14:textId="31827FEB" w:rsidTr="00902B8D">
        <w:tc>
          <w:tcPr>
            <w:tcW w:w="3176" w:type="dxa"/>
            <w:vAlign w:val="center"/>
          </w:tcPr>
          <w:p w14:paraId="05DF97E0" w14:textId="138FB809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>Xylene or toluene</w:t>
            </w:r>
          </w:p>
        </w:tc>
        <w:tc>
          <w:tcPr>
            <w:tcW w:w="1584" w:type="dxa"/>
          </w:tcPr>
          <w:p w14:paraId="6DD21090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2ED25A40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56DD1F7E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76723B1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3FBB9A2B" w14:textId="17524165" w:rsidTr="00902B8D">
        <w:tc>
          <w:tcPr>
            <w:tcW w:w="3176" w:type="dxa"/>
            <w:vAlign w:val="center"/>
          </w:tcPr>
          <w:p w14:paraId="52496E48" w14:textId="0B93EEA4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>Methanol</w:t>
            </w:r>
          </w:p>
        </w:tc>
        <w:tc>
          <w:tcPr>
            <w:tcW w:w="1584" w:type="dxa"/>
          </w:tcPr>
          <w:p w14:paraId="6618925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57B36A80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1909883E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49A3775D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70CF7A82" w14:textId="1F27030E" w:rsidTr="00902B8D">
        <w:tc>
          <w:tcPr>
            <w:tcW w:w="3176" w:type="dxa"/>
            <w:vAlign w:val="center"/>
          </w:tcPr>
          <w:p w14:paraId="1B16366B" w14:textId="4536B3FD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>Phenol</w:t>
            </w:r>
          </w:p>
        </w:tc>
        <w:tc>
          <w:tcPr>
            <w:tcW w:w="1584" w:type="dxa"/>
          </w:tcPr>
          <w:p w14:paraId="3E3275B2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30DA0ACD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37DD2BD8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36ACE283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15149B74" w14:textId="217A9ECC" w:rsidTr="00902B8D">
        <w:tc>
          <w:tcPr>
            <w:tcW w:w="3176" w:type="dxa"/>
            <w:vAlign w:val="center"/>
          </w:tcPr>
          <w:p w14:paraId="629BBC7F" w14:textId="5EA3C368" w:rsidR="00902B8D" w:rsidRDefault="00902B8D">
            <w:pPr>
              <w:rPr>
                <w:rFonts w:cs="Arial"/>
                <w:bCs/>
                <w:sz w:val="20"/>
              </w:rPr>
            </w:pPr>
            <w:r w:rsidRPr="008D1320">
              <w:rPr>
                <w:rFonts w:cs="Arial"/>
                <w:sz w:val="20"/>
              </w:rPr>
              <w:t xml:space="preserve">Sputum containers </w:t>
            </w:r>
          </w:p>
        </w:tc>
        <w:tc>
          <w:tcPr>
            <w:tcW w:w="1584" w:type="dxa"/>
          </w:tcPr>
          <w:p w14:paraId="0B9B2F7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5B791EE7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50A37DF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782ABE77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7A83357B" w14:textId="1AD9CA94" w:rsidTr="00902B8D">
        <w:tc>
          <w:tcPr>
            <w:tcW w:w="3176" w:type="dxa"/>
            <w:vAlign w:val="center"/>
          </w:tcPr>
          <w:p w14:paraId="1B3E0C00" w14:textId="07BE1BBE" w:rsidR="00902B8D" w:rsidRPr="008D1320" w:rsidRDefault="00902B8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Cartridge </w:t>
            </w:r>
          </w:p>
        </w:tc>
        <w:tc>
          <w:tcPr>
            <w:tcW w:w="1584" w:type="dxa"/>
          </w:tcPr>
          <w:p w14:paraId="365F25CE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7B3A2673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00E20916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303D403F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2BE42128" w14:textId="77777777" w:rsidTr="00902B8D">
        <w:tc>
          <w:tcPr>
            <w:tcW w:w="3176" w:type="dxa"/>
            <w:vAlign w:val="center"/>
          </w:tcPr>
          <w:p w14:paraId="5E05F880" w14:textId="069ADEBD" w:rsidR="00902B8D" w:rsidRDefault="00902B8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Oil immersion </w:t>
            </w:r>
          </w:p>
        </w:tc>
        <w:tc>
          <w:tcPr>
            <w:tcW w:w="1584" w:type="dxa"/>
          </w:tcPr>
          <w:p w14:paraId="261B2F40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7BF0818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54A67C6C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12002DA7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4EA111D2" w14:textId="77777777" w:rsidTr="00902B8D">
        <w:tc>
          <w:tcPr>
            <w:tcW w:w="3176" w:type="dxa"/>
            <w:vAlign w:val="center"/>
          </w:tcPr>
          <w:p w14:paraId="0E684C67" w14:textId="7816F61D" w:rsidR="00902B8D" w:rsidRDefault="00902B8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HCL</w:t>
            </w:r>
          </w:p>
        </w:tc>
        <w:tc>
          <w:tcPr>
            <w:tcW w:w="1584" w:type="dxa"/>
          </w:tcPr>
          <w:p w14:paraId="5247BFF1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259B670E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55CD4A25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3FA240E9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1AA7959D" w14:textId="77777777" w:rsidTr="00902B8D">
        <w:tc>
          <w:tcPr>
            <w:tcW w:w="3176" w:type="dxa"/>
            <w:vAlign w:val="center"/>
          </w:tcPr>
          <w:p w14:paraId="4D302937" w14:textId="6E49BAC6" w:rsidR="00902B8D" w:rsidRDefault="00902B8D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Auramin</w:t>
            </w:r>
            <w:proofErr w:type="spellEnd"/>
            <w:r>
              <w:rPr>
                <w:rFonts w:cs="Arial"/>
                <w:sz w:val="20"/>
              </w:rPr>
              <w:t xml:space="preserve"> o</w:t>
            </w:r>
          </w:p>
        </w:tc>
        <w:tc>
          <w:tcPr>
            <w:tcW w:w="1584" w:type="dxa"/>
          </w:tcPr>
          <w:p w14:paraId="4BA9FBB2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5329B7E6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0280E367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25A088AA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902B8D" w14:paraId="073D2AAA" w14:textId="77777777" w:rsidTr="00902B8D">
        <w:tc>
          <w:tcPr>
            <w:tcW w:w="3176" w:type="dxa"/>
            <w:vAlign w:val="center"/>
          </w:tcPr>
          <w:p w14:paraId="20488499" w14:textId="237A2541" w:rsidR="00902B8D" w:rsidRDefault="00740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="00082ABD">
              <w:rPr>
                <w:rFonts w:cs="Arial"/>
                <w:sz w:val="20"/>
              </w:rPr>
              <w:t>thanol</w:t>
            </w:r>
          </w:p>
        </w:tc>
        <w:tc>
          <w:tcPr>
            <w:tcW w:w="1584" w:type="dxa"/>
          </w:tcPr>
          <w:p w14:paraId="1913AAB7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2288ECBF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79EF330D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6886677E" w14:textId="77777777" w:rsidR="00902B8D" w:rsidRDefault="00902B8D">
            <w:pPr>
              <w:rPr>
                <w:rFonts w:cs="Arial"/>
                <w:bCs/>
                <w:sz w:val="20"/>
              </w:rPr>
            </w:pPr>
          </w:p>
        </w:tc>
      </w:tr>
      <w:tr w:rsidR="00082ABD" w14:paraId="41A04CD4" w14:textId="77777777" w:rsidTr="00902B8D">
        <w:tc>
          <w:tcPr>
            <w:tcW w:w="3176" w:type="dxa"/>
            <w:vAlign w:val="center"/>
          </w:tcPr>
          <w:p w14:paraId="27F30612" w14:textId="6EF82731" w:rsidR="00082ABD" w:rsidRDefault="00740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</w:t>
            </w:r>
            <w:r w:rsidR="00082ABD">
              <w:rPr>
                <w:rFonts w:cs="Arial"/>
                <w:sz w:val="20"/>
              </w:rPr>
              <w:t>thers</w:t>
            </w:r>
          </w:p>
        </w:tc>
        <w:tc>
          <w:tcPr>
            <w:tcW w:w="1584" w:type="dxa"/>
          </w:tcPr>
          <w:p w14:paraId="313C9A4F" w14:textId="77777777" w:rsidR="00082ABD" w:rsidRDefault="00082AB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46" w:type="dxa"/>
          </w:tcPr>
          <w:p w14:paraId="7CF8A442" w14:textId="77777777" w:rsidR="00082ABD" w:rsidRDefault="00082AB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96" w:type="dxa"/>
          </w:tcPr>
          <w:p w14:paraId="69C276D4" w14:textId="77777777" w:rsidR="00082ABD" w:rsidRDefault="00082ABD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74" w:type="dxa"/>
          </w:tcPr>
          <w:p w14:paraId="645590C9" w14:textId="77777777" w:rsidR="00082ABD" w:rsidRDefault="00082ABD">
            <w:pPr>
              <w:rPr>
                <w:rFonts w:cs="Arial"/>
                <w:bCs/>
                <w:sz w:val="20"/>
              </w:rPr>
            </w:pPr>
          </w:p>
        </w:tc>
      </w:tr>
    </w:tbl>
    <w:p w14:paraId="06C006CA" w14:textId="77777777" w:rsidR="003542ED" w:rsidRDefault="003542ED">
      <w:pPr>
        <w:rPr>
          <w:rFonts w:cs="Arial"/>
          <w:bCs/>
          <w:sz w:val="20"/>
        </w:rPr>
      </w:pPr>
    </w:p>
    <w:p w14:paraId="0FD12883" w14:textId="77777777" w:rsidR="003542ED" w:rsidRDefault="003542ED">
      <w:pPr>
        <w:rPr>
          <w:rFonts w:cs="Arial"/>
          <w:bCs/>
          <w:sz w:val="20"/>
        </w:rPr>
      </w:pPr>
    </w:p>
    <w:p w14:paraId="660BD4BF" w14:textId="77777777" w:rsidR="003542ED" w:rsidRDefault="003542ED">
      <w:pPr>
        <w:rPr>
          <w:rFonts w:cs="Arial"/>
          <w:bCs/>
          <w:sz w:val="20"/>
        </w:rPr>
      </w:pPr>
    </w:p>
    <w:p w14:paraId="6EED9533" w14:textId="77777777" w:rsidR="003542ED" w:rsidRDefault="003542ED">
      <w:pPr>
        <w:rPr>
          <w:rFonts w:cs="Arial"/>
          <w:bCs/>
          <w:sz w:val="20"/>
        </w:rPr>
      </w:pPr>
    </w:p>
    <w:p w14:paraId="2B81C25C" w14:textId="77777777" w:rsidR="003542ED" w:rsidRDefault="003542ED">
      <w:pPr>
        <w:rPr>
          <w:rFonts w:cs="Arial"/>
          <w:bCs/>
          <w:sz w:val="20"/>
        </w:rPr>
      </w:pPr>
    </w:p>
    <w:p w14:paraId="2C0A0E94" w14:textId="77777777" w:rsidR="003542ED" w:rsidRDefault="003542ED">
      <w:pPr>
        <w:rPr>
          <w:rFonts w:cs="Arial"/>
          <w:bCs/>
          <w:sz w:val="20"/>
        </w:rPr>
      </w:pPr>
    </w:p>
    <w:p w14:paraId="18DDFE5D" w14:textId="77777777" w:rsidR="003542ED" w:rsidRDefault="003542ED">
      <w:pPr>
        <w:rPr>
          <w:rFonts w:cs="Arial"/>
          <w:bCs/>
          <w:sz w:val="20"/>
        </w:rPr>
      </w:pPr>
    </w:p>
    <w:p w14:paraId="1773EAEA" w14:textId="77777777" w:rsidR="003542ED" w:rsidRDefault="003542ED">
      <w:pPr>
        <w:rPr>
          <w:rFonts w:cs="Arial"/>
          <w:bCs/>
          <w:sz w:val="20"/>
        </w:rPr>
      </w:pPr>
    </w:p>
    <w:p w14:paraId="07408906" w14:textId="77777777" w:rsidR="0092725C" w:rsidRDefault="0092725C">
      <w:pPr>
        <w:rPr>
          <w:rFonts w:cs="Arial"/>
          <w:bCs/>
          <w:sz w:val="20"/>
        </w:rPr>
      </w:pPr>
    </w:p>
    <w:p w14:paraId="51D558F6" w14:textId="77777777" w:rsidR="0092725C" w:rsidRDefault="0092725C">
      <w:pPr>
        <w:rPr>
          <w:rFonts w:cs="Arial"/>
          <w:bCs/>
          <w:sz w:val="20"/>
        </w:rPr>
      </w:pPr>
    </w:p>
    <w:p w14:paraId="00C2AE89" w14:textId="77777777" w:rsidR="0092725C" w:rsidRDefault="0092725C">
      <w:pPr>
        <w:rPr>
          <w:rFonts w:cs="Arial"/>
          <w:bCs/>
          <w:sz w:val="20"/>
        </w:rPr>
      </w:pPr>
    </w:p>
    <w:p w14:paraId="47AE7717" w14:textId="77777777" w:rsidR="0092725C" w:rsidRDefault="0092725C">
      <w:pPr>
        <w:rPr>
          <w:rFonts w:cs="Arial"/>
          <w:bCs/>
          <w:sz w:val="20"/>
        </w:rPr>
      </w:pPr>
    </w:p>
    <w:p w14:paraId="0B1B857A" w14:textId="77777777" w:rsidR="0092725C" w:rsidRDefault="0092725C">
      <w:pPr>
        <w:rPr>
          <w:rFonts w:cs="Arial"/>
          <w:bCs/>
          <w:sz w:val="20"/>
        </w:rPr>
      </w:pPr>
    </w:p>
    <w:p w14:paraId="39DC4946" w14:textId="77777777" w:rsidR="0092725C" w:rsidRDefault="0092725C">
      <w:pPr>
        <w:rPr>
          <w:rFonts w:cs="Arial"/>
          <w:bCs/>
          <w:sz w:val="20"/>
        </w:rPr>
      </w:pPr>
    </w:p>
    <w:p w14:paraId="750B957D" w14:textId="77777777" w:rsidR="005B5E86" w:rsidRDefault="005B5E86">
      <w:pPr>
        <w:rPr>
          <w:b/>
          <w:sz w:val="24"/>
          <w:szCs w:val="24"/>
        </w:rPr>
      </w:pPr>
    </w:p>
    <w:sectPr w:rsidR="005B5E86" w:rsidSect="00A408B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D3A8F" w14:textId="77777777" w:rsidR="00277853" w:rsidRDefault="00277853" w:rsidP="00C438ED">
      <w:pPr>
        <w:spacing w:after="0" w:line="240" w:lineRule="auto"/>
      </w:pPr>
      <w:r>
        <w:separator/>
      </w:r>
    </w:p>
  </w:endnote>
  <w:endnote w:type="continuationSeparator" w:id="0">
    <w:p w14:paraId="73B9575C" w14:textId="77777777" w:rsidR="00277853" w:rsidRDefault="00277853" w:rsidP="00C4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7616"/>
      <w:docPartObj>
        <w:docPartGallery w:val="Page Numbers (Bottom of Page)"/>
        <w:docPartUnique/>
      </w:docPartObj>
    </w:sdtPr>
    <w:sdtEndPr/>
    <w:sdtContent>
      <w:p w14:paraId="63EFD7B0" w14:textId="2CB2C765" w:rsidR="00C438ED" w:rsidRDefault="006E6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96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3325BD3" w14:textId="77777777" w:rsidR="00C438ED" w:rsidRDefault="00C43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87D51" w14:textId="77777777" w:rsidR="00277853" w:rsidRDefault="00277853" w:rsidP="00C438ED">
      <w:pPr>
        <w:spacing w:after="0" w:line="240" w:lineRule="auto"/>
      </w:pPr>
      <w:r>
        <w:separator/>
      </w:r>
    </w:p>
  </w:footnote>
  <w:footnote w:type="continuationSeparator" w:id="0">
    <w:p w14:paraId="5FBC7C33" w14:textId="77777777" w:rsidR="00277853" w:rsidRDefault="00277853" w:rsidP="00C43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0C"/>
    <w:rsid w:val="00053E0B"/>
    <w:rsid w:val="00080EA4"/>
    <w:rsid w:val="00082ABD"/>
    <w:rsid w:val="00093EB3"/>
    <w:rsid w:val="000A7FA8"/>
    <w:rsid w:val="000F16D9"/>
    <w:rsid w:val="001030D1"/>
    <w:rsid w:val="00116482"/>
    <w:rsid w:val="001550E3"/>
    <w:rsid w:val="00224E61"/>
    <w:rsid w:val="00272D37"/>
    <w:rsid w:val="00277853"/>
    <w:rsid w:val="003542ED"/>
    <w:rsid w:val="00384F79"/>
    <w:rsid w:val="003923F8"/>
    <w:rsid w:val="003A105D"/>
    <w:rsid w:val="003B5001"/>
    <w:rsid w:val="003D6769"/>
    <w:rsid w:val="003E29A3"/>
    <w:rsid w:val="005B5E86"/>
    <w:rsid w:val="005C234F"/>
    <w:rsid w:val="006E6C96"/>
    <w:rsid w:val="007142A7"/>
    <w:rsid w:val="00740219"/>
    <w:rsid w:val="00886527"/>
    <w:rsid w:val="008A0714"/>
    <w:rsid w:val="008C2962"/>
    <w:rsid w:val="00902B8D"/>
    <w:rsid w:val="0092725C"/>
    <w:rsid w:val="009E77F3"/>
    <w:rsid w:val="00A408B2"/>
    <w:rsid w:val="00A40C80"/>
    <w:rsid w:val="00A43F17"/>
    <w:rsid w:val="00A732AB"/>
    <w:rsid w:val="00A95632"/>
    <w:rsid w:val="00A978B5"/>
    <w:rsid w:val="00AA1E4E"/>
    <w:rsid w:val="00B20E4C"/>
    <w:rsid w:val="00BD3FF4"/>
    <w:rsid w:val="00BE6D0C"/>
    <w:rsid w:val="00C20BFB"/>
    <w:rsid w:val="00C438ED"/>
    <w:rsid w:val="00CB5F81"/>
    <w:rsid w:val="00CC6251"/>
    <w:rsid w:val="00D6712A"/>
    <w:rsid w:val="00DD1061"/>
    <w:rsid w:val="00E30C70"/>
    <w:rsid w:val="00F6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2326"/>
  <w15:docId w15:val="{727E7FCD-6856-498E-BEAA-2B4C8317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8B2"/>
  </w:style>
  <w:style w:type="paragraph" w:styleId="Heading2">
    <w:name w:val="heading 2"/>
    <w:basedOn w:val="Normal"/>
    <w:next w:val="Normal"/>
    <w:link w:val="Heading2Char"/>
    <w:qFormat/>
    <w:rsid w:val="00F629FC"/>
    <w:pPr>
      <w:keepNext/>
      <w:spacing w:after="0" w:line="240" w:lineRule="auto"/>
      <w:ind w:right="-180"/>
      <w:outlineLvl w:val="1"/>
    </w:pPr>
    <w:rPr>
      <w:rFonts w:ascii="Arial" w:eastAsia="Times New Roman" w:hAnsi="Arial" w:cs="Arial"/>
      <w:b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29FC"/>
    <w:rPr>
      <w:rFonts w:ascii="Arial" w:eastAsia="Times New Roman" w:hAnsi="Arial" w:cs="Arial"/>
      <w:b/>
      <w:szCs w:val="24"/>
      <w:lang w:val="en-GB"/>
    </w:rPr>
  </w:style>
  <w:style w:type="paragraph" w:styleId="TOC1">
    <w:name w:val="toc 1"/>
    <w:basedOn w:val="Normal"/>
    <w:next w:val="Normal"/>
    <w:autoRedefine/>
    <w:semiHidden/>
    <w:rsid w:val="00F629FC"/>
    <w:pPr>
      <w:spacing w:after="0" w:line="240" w:lineRule="auto"/>
    </w:pPr>
    <w:rPr>
      <w:rFonts w:ascii="Arial" w:eastAsia="Times New Roman" w:hAnsi="Arial" w:cs="Arial"/>
      <w:b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43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8ED"/>
  </w:style>
  <w:style w:type="paragraph" w:styleId="Footer">
    <w:name w:val="footer"/>
    <w:basedOn w:val="Normal"/>
    <w:link w:val="FooterChar"/>
    <w:unhideWhenUsed/>
    <w:rsid w:val="00C43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ED"/>
  </w:style>
  <w:style w:type="table" w:styleId="TableGrid">
    <w:name w:val="Table Grid"/>
    <w:basedOn w:val="TableNormal"/>
    <w:uiPriority w:val="59"/>
    <w:rsid w:val="0027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542ED"/>
    <w:pPr>
      <w:spacing w:after="0" w:line="240" w:lineRule="auto"/>
      <w:jc w:val="both"/>
    </w:pPr>
    <w:rPr>
      <w:rFonts w:ascii="Arial" w:eastAsia="MS Mincho" w:hAnsi="Arial" w:cs="Times New Roman"/>
      <w:szCs w:val="20"/>
      <w:lang w:val="en-GB" w:eastAsia="it-IT"/>
    </w:rPr>
  </w:style>
  <w:style w:type="character" w:customStyle="1" w:styleId="BodyTextChar">
    <w:name w:val="Body Text Char"/>
    <w:basedOn w:val="DefaultParagraphFont"/>
    <w:link w:val="BodyText"/>
    <w:rsid w:val="003542ED"/>
    <w:rPr>
      <w:rFonts w:ascii="Arial" w:eastAsia="MS Mincho" w:hAnsi="Arial" w:cs="Times New Roman"/>
      <w:szCs w:val="20"/>
      <w:lang w:val="en-GB" w:eastAsia="it-IT"/>
    </w:rPr>
  </w:style>
  <w:style w:type="character" w:styleId="PageNumber">
    <w:name w:val="page number"/>
    <w:basedOn w:val="DefaultParagraphFont"/>
    <w:rsid w:val="0035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3</cp:revision>
  <dcterms:created xsi:type="dcterms:W3CDTF">2024-11-12T17:23:00Z</dcterms:created>
  <dcterms:modified xsi:type="dcterms:W3CDTF">2025-08-16T08:43:00Z</dcterms:modified>
</cp:coreProperties>
</file>